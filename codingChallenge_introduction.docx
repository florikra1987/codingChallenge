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42DA41" w14:textId="77777777" w:rsidR="00FA484C" w:rsidRPr="004A0799" w:rsidRDefault="00FA484C" w:rsidP="00306DE3">
      <w:pPr>
        <w:pStyle w:val="3ETHLauftext"/>
        <w:tabs>
          <w:tab w:val="clear" w:pos="710"/>
          <w:tab w:val="center" w:pos="0"/>
        </w:tabs>
        <w:rPr>
          <w:u w:val="double"/>
        </w:rPr>
        <w:sectPr w:rsidR="00FA484C" w:rsidRPr="004A0799">
          <w:headerReference w:type="default" r:id="rId7"/>
          <w:footerReference w:type="default" r:id="rId8"/>
          <w:headerReference w:type="first" r:id="rId9"/>
          <w:footerReference w:type="first" r:id="rId10"/>
          <w:pgSz w:w="11901" w:h="16840"/>
          <w:pgMar w:top="3119" w:right="2552" w:bottom="2268" w:left="1701" w:header="454" w:footer="454" w:gutter="0"/>
          <w:cols w:space="709"/>
          <w:titlePg/>
        </w:sectPr>
      </w:pPr>
      <w:bookmarkStart w:id="2" w:name="_GoBack"/>
      <w:bookmarkEnd w:id="2"/>
    </w:p>
    <w:p w14:paraId="575F0BB9" w14:textId="77777777" w:rsidR="00306DE3" w:rsidRPr="004A0799" w:rsidRDefault="00306DE3" w:rsidP="00306DE3">
      <w:pPr>
        <w:pStyle w:val="3ETHLauftext"/>
        <w:rPr>
          <w:u w:val="double"/>
        </w:rPr>
        <w:sectPr w:rsidR="00306DE3" w:rsidRPr="004A0799" w:rsidSect="00306DE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1901" w:h="16840"/>
          <w:pgMar w:top="3119" w:right="2552" w:bottom="2268" w:left="1701" w:header="454" w:footer="454" w:gutter="0"/>
          <w:cols w:space="709"/>
          <w:titlePg/>
        </w:sectPr>
      </w:pPr>
    </w:p>
    <w:p w14:paraId="2005A1DE" w14:textId="0B6C7C7F" w:rsidR="008D4F42" w:rsidRDefault="00CF04B2" w:rsidP="00306DE3">
      <w:pPr>
        <w:pStyle w:val="3ETHLauftext"/>
        <w:outlineLvl w:val="0"/>
      </w:pPr>
      <w:r>
        <w:lastRenderedPageBreak/>
        <w:t>Zu</w:t>
      </w:r>
      <w:r w:rsidR="008D4F42" w:rsidRPr="0016053D">
        <w:t>rich,</w:t>
      </w:r>
      <w:r w:rsidR="005756D8">
        <w:t xml:space="preserve"> 2016 </w:t>
      </w:r>
    </w:p>
    <w:p w14:paraId="31C34217" w14:textId="77777777" w:rsidR="00C92550" w:rsidRPr="0016053D" w:rsidRDefault="00C92550" w:rsidP="00306DE3">
      <w:pPr>
        <w:pStyle w:val="3ETHLauftext"/>
        <w:outlineLvl w:val="0"/>
      </w:pPr>
    </w:p>
    <w:p w14:paraId="4C5CAB67" w14:textId="57581008" w:rsidR="008D4F42" w:rsidRPr="006F4651" w:rsidRDefault="00CE3357" w:rsidP="008D757E">
      <w:pPr>
        <w:pStyle w:val="1ETHTitel"/>
        <w:outlineLvl w:val="0"/>
      </w:pPr>
      <w:r>
        <w:t>Fision – Coding Interview</w:t>
      </w:r>
    </w:p>
    <w:p w14:paraId="593ECF56" w14:textId="0F36A396" w:rsidR="008D757E" w:rsidRDefault="00CE3357" w:rsidP="008D757E">
      <w:pPr>
        <w:pStyle w:val="2ETHUntertitelSchwarzNummeriert"/>
        <w:tabs>
          <w:tab w:val="clear" w:pos="357"/>
          <w:tab w:val="clear" w:pos="482"/>
          <w:tab w:val="clear" w:pos="5822"/>
          <w:tab w:val="clear" w:pos="7524"/>
        </w:tabs>
      </w:pPr>
      <w:r>
        <w:t>Instructions</w:t>
      </w:r>
    </w:p>
    <w:p w14:paraId="6C244D3E" w14:textId="77777777" w:rsidR="00CE3357" w:rsidRDefault="00CE3357" w:rsidP="00C92550">
      <w:pPr>
        <w:pStyle w:val="2ETHUntertitelSchwarzNummeriert"/>
        <w:numPr>
          <w:ilvl w:val="0"/>
          <w:numId w:val="0"/>
        </w:numPr>
        <w:rPr>
          <w:b w:val="0"/>
        </w:rPr>
      </w:pPr>
      <w:r w:rsidRPr="00CE3357">
        <w:rPr>
          <w:b w:val="0"/>
        </w:rPr>
        <w:t xml:space="preserve">Dear </w:t>
      </w:r>
      <w:r w:rsidRPr="00CE3357">
        <w:rPr>
          <w:b w:val="0"/>
        </w:rPr>
        <w:t>Amrollah</w:t>
      </w:r>
      <w:r>
        <w:rPr>
          <w:b w:val="0"/>
        </w:rPr>
        <w:t>,</w:t>
      </w:r>
    </w:p>
    <w:p w14:paraId="3E2E5E4D" w14:textId="237D9298" w:rsidR="00CE3357" w:rsidRDefault="00C92550" w:rsidP="00C92550">
      <w:pPr>
        <w:pStyle w:val="2ETHUntertitelSchwarzNummeriert"/>
        <w:numPr>
          <w:ilvl w:val="0"/>
          <w:numId w:val="0"/>
        </w:numPr>
        <w:rPr>
          <w:b w:val="0"/>
        </w:rPr>
      </w:pPr>
      <w:r>
        <w:rPr>
          <w:b w:val="0"/>
        </w:rPr>
        <w:br/>
      </w:r>
      <w:r w:rsidR="00CE3357">
        <w:rPr>
          <w:b w:val="0"/>
        </w:rPr>
        <w:t xml:space="preserve">We have prepared three different coding challenges for you today. </w:t>
      </w:r>
      <w:r w:rsidR="00CE3357">
        <w:rPr>
          <w:b w:val="0"/>
        </w:rPr>
        <w:br/>
        <w:t xml:space="preserve">Your task is to work on </w:t>
      </w:r>
      <w:r w:rsidR="00CE3357" w:rsidRPr="00CE3357">
        <w:t>ONE</w:t>
      </w:r>
      <w:r w:rsidR="00CE3357">
        <w:rPr>
          <w:b w:val="0"/>
        </w:rPr>
        <w:t xml:space="preserve"> of them, you are free to choose which one you prefer. </w:t>
      </w:r>
      <w:r w:rsidR="00CE3357">
        <w:rPr>
          <w:b w:val="0"/>
        </w:rPr>
        <w:br/>
        <w:t>The instructions for each coding challenge is attached.</w:t>
      </w:r>
    </w:p>
    <w:p w14:paraId="7ED71265" w14:textId="236DA657" w:rsidR="00CE3357" w:rsidRDefault="00CE3357" w:rsidP="00C92550">
      <w:pPr>
        <w:pStyle w:val="2ETHUntertitelSchwarzNummeriert"/>
        <w:numPr>
          <w:ilvl w:val="0"/>
          <w:numId w:val="0"/>
        </w:numPr>
        <w:rPr>
          <w:b w:val="0"/>
        </w:rPr>
      </w:pPr>
      <w:r>
        <w:rPr>
          <w:b w:val="0"/>
        </w:rPr>
        <w:t>For the data sets for each problem, please clone the git repository under:</w:t>
      </w:r>
    </w:p>
    <w:p w14:paraId="6D784C13" w14:textId="2989B8A6" w:rsidR="00CE3357" w:rsidRDefault="00CE3357" w:rsidP="00C92550">
      <w:pPr>
        <w:pStyle w:val="2ETHUntertitelSchwarzNummeriert"/>
        <w:numPr>
          <w:ilvl w:val="0"/>
          <w:numId w:val="0"/>
        </w:numPr>
        <w:rPr>
          <w:rFonts w:ascii="Menlo" w:hAnsi="Menlo" w:cs="Menlo"/>
          <w:color w:val="000000"/>
          <w:sz w:val="22"/>
          <w:szCs w:val="22"/>
        </w:rPr>
      </w:pPr>
      <w:r w:rsidRPr="00CE3357">
        <w:rPr>
          <w:rFonts w:ascii="Menlo" w:hAnsi="Menlo" w:cs="Menlo"/>
          <w:color w:val="000000"/>
          <w:sz w:val="22"/>
          <w:szCs w:val="22"/>
        </w:rPr>
        <w:t>https://github.com/florikra1987/codingChallenge</w:t>
      </w:r>
    </w:p>
    <w:p w14:paraId="2D88B44D" w14:textId="40931845" w:rsidR="00CE3357" w:rsidRDefault="00CE3357" w:rsidP="00C92550">
      <w:pPr>
        <w:pStyle w:val="2ETHUntertitelSchwarzNummeriert"/>
        <w:numPr>
          <w:ilvl w:val="0"/>
          <w:numId w:val="0"/>
        </w:numPr>
        <w:rPr>
          <w:b w:val="0"/>
        </w:rPr>
      </w:pPr>
      <w:r>
        <w:rPr>
          <w:b w:val="0"/>
        </w:rPr>
        <w:t xml:space="preserve">You have </w:t>
      </w:r>
      <w:r w:rsidRPr="00CE3357">
        <w:t>2 hours</w:t>
      </w:r>
      <w:r>
        <w:rPr>
          <w:b w:val="0"/>
        </w:rPr>
        <w:t xml:space="preserve"> to work on the coding challenge. We do not expect you to solve everything, we rather would like to see how you approach a problem and come up with a solution. Of course, you are free to stop anytime if you do not want to continue or have finished one problem already. </w:t>
      </w:r>
    </w:p>
    <w:p w14:paraId="32A373C4" w14:textId="77777777" w:rsidR="00CE3357" w:rsidRDefault="00CE3357" w:rsidP="00C92550">
      <w:pPr>
        <w:pStyle w:val="2ETHUntertitelSchwarzNummeriert"/>
        <w:numPr>
          <w:ilvl w:val="0"/>
          <w:numId w:val="0"/>
        </w:numPr>
        <w:rPr>
          <w:b w:val="0"/>
        </w:rPr>
      </w:pPr>
      <w:r>
        <w:rPr>
          <w:b w:val="0"/>
        </w:rPr>
        <w:t>After the two hours, we will give you a short break and then discuss your approach altogether.</w:t>
      </w:r>
      <w:r>
        <w:rPr>
          <w:b w:val="0"/>
        </w:rPr>
        <w:br/>
        <w:t>If you have any questions during coding, please contact us anytime.</w:t>
      </w:r>
    </w:p>
    <w:p w14:paraId="05231D93" w14:textId="21F0C6E3" w:rsidR="00CE3357" w:rsidRPr="00720699" w:rsidRDefault="00CE3357" w:rsidP="00CE3357">
      <w:pPr>
        <w:pStyle w:val="2ETHUntertitelSchwarzNummeriert"/>
        <w:numPr>
          <w:ilvl w:val="0"/>
          <w:numId w:val="0"/>
        </w:numPr>
        <w:rPr>
          <w:b w:val="0"/>
        </w:rPr>
      </w:pPr>
      <w:r>
        <w:rPr>
          <w:b w:val="0"/>
        </w:rPr>
        <w:t xml:space="preserve">In the meantime, happy coding! </w:t>
      </w:r>
      <w:r w:rsidRPr="00CE3357">
        <w:rPr>
          <w:b w:val="0"/>
        </w:rPr>
        <w:sym w:font="Wingdings" w:char="F04A"/>
      </w:r>
      <w:r w:rsidR="00C92550">
        <w:rPr>
          <w:b w:val="0"/>
        </w:rPr>
        <w:br/>
      </w:r>
    </w:p>
    <w:p w14:paraId="0C8CEC96" w14:textId="7E7691EA" w:rsidR="00A27BA3" w:rsidRPr="00720699" w:rsidRDefault="00A27BA3" w:rsidP="00C92550">
      <w:pPr>
        <w:pStyle w:val="2ETHUntertitelSchwarzNummeriert"/>
        <w:numPr>
          <w:ilvl w:val="0"/>
          <w:numId w:val="0"/>
        </w:numPr>
        <w:tabs>
          <w:tab w:val="clear" w:pos="482"/>
          <w:tab w:val="clear" w:pos="5822"/>
          <w:tab w:val="clear" w:pos="7524"/>
        </w:tabs>
        <w:rPr>
          <w:b w:val="0"/>
        </w:rPr>
      </w:pPr>
    </w:p>
    <w:sectPr w:rsidR="00A27BA3" w:rsidRPr="00720699" w:rsidSect="00FA484C">
      <w:headerReference w:type="first" r:id="rId15"/>
      <w:footerReference w:type="first" r:id="rId16"/>
      <w:type w:val="continuous"/>
      <w:pgSz w:w="11901" w:h="16840"/>
      <w:pgMar w:top="2041" w:right="2552" w:bottom="2268" w:left="1701" w:header="454" w:footer="454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920DFD" w14:textId="77777777" w:rsidR="00E149A6" w:rsidRDefault="00E149A6">
      <w:r>
        <w:separator/>
      </w:r>
    </w:p>
  </w:endnote>
  <w:endnote w:type="continuationSeparator" w:id="0">
    <w:p w14:paraId="1C0AC9D1" w14:textId="77777777" w:rsidR="00E149A6" w:rsidRDefault="00E14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4BE79" w14:textId="4711EFF4" w:rsidR="003D32DE" w:rsidRDefault="003D32DE">
    <w:pPr>
      <w:pStyle w:val="3ETHLauftext"/>
      <w:rPr>
        <w:sz w:val="14"/>
      </w:rPr>
    </w:pPr>
    <w:r>
      <w:rPr>
        <w:sz w:val="14"/>
      </w:rPr>
      <w:tab/>
    </w:r>
    <w:r>
      <w:rPr>
        <w:sz w:val="14"/>
      </w:rPr>
      <w:tab/>
    </w:r>
    <w:r>
      <w:rPr>
        <w:sz w:val="14"/>
      </w:rPr>
      <w:tab/>
      <w:t xml:space="preserve">Seite </w:t>
    </w:r>
    <w:r>
      <w:rPr>
        <w:sz w:val="14"/>
      </w:rPr>
      <w:fldChar w:fldCharType="begin"/>
    </w:r>
    <w:r>
      <w:rPr>
        <w:sz w:val="14"/>
      </w:rPr>
      <w:instrText xml:space="preserve"> PAGE   \* MERGEFORMAT </w:instrText>
    </w:r>
    <w:r>
      <w:rPr>
        <w:sz w:val="14"/>
      </w:rPr>
      <w:fldChar w:fldCharType="separate"/>
    </w:r>
    <w:r w:rsidR="007871EE">
      <w:rPr>
        <w:sz w:val="14"/>
      </w:rPr>
      <w:t>2</w:t>
    </w:r>
    <w:r>
      <w:rPr>
        <w:sz w:val="14"/>
      </w:rPr>
      <w:fldChar w:fldCharType="end"/>
    </w:r>
    <w:r>
      <w:rPr>
        <w:sz w:val="14"/>
      </w:rPr>
      <w:t>/</w:t>
    </w:r>
    <w:fldSimple w:instr=" NUMPAGES   \* MERGEFORMAT ">
      <w:r w:rsidR="00897C62" w:rsidRPr="00897C62">
        <w:rPr>
          <w:sz w:val="14"/>
        </w:rPr>
        <w:t>1</w:t>
      </w:r>
    </w:fldSimple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3E0BD7" w14:textId="071B9781" w:rsidR="003D32DE" w:rsidRDefault="003D32DE">
    <w:pPr>
      <w:pStyle w:val="3ETHLauftext"/>
      <w:rPr>
        <w:sz w:val="14"/>
      </w:rPr>
    </w:pPr>
    <w:r>
      <w:rPr>
        <w:sz w:val="14"/>
      </w:rPr>
      <w:tab/>
    </w:r>
    <w:r>
      <w:rPr>
        <w:sz w:val="14"/>
      </w:rPr>
      <w:tab/>
    </w:r>
    <w:r>
      <w:rPr>
        <w:sz w:val="14"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D203F" w14:textId="77777777" w:rsidR="00306DE3" w:rsidRDefault="00306DE3">
    <w:pPr>
      <w:pStyle w:val="3ETHLauftext"/>
      <w:rPr>
        <w:sz w:val="14"/>
      </w:rPr>
    </w:pPr>
    <w:r>
      <w:rPr>
        <w:sz w:val="14"/>
      </w:rPr>
      <w:tab/>
    </w:r>
    <w:r>
      <w:rPr>
        <w:sz w:val="14"/>
      </w:rPr>
      <w:tab/>
    </w:r>
    <w:r>
      <w:rPr>
        <w:sz w:val="14"/>
      </w:rPr>
      <w:tab/>
      <w:t xml:space="preserve">Seite </w:t>
    </w:r>
    <w:r>
      <w:rPr>
        <w:sz w:val="14"/>
      </w:rPr>
      <w:fldChar w:fldCharType="begin"/>
    </w:r>
    <w:r>
      <w:rPr>
        <w:sz w:val="14"/>
      </w:rPr>
      <w:instrText xml:space="preserve"> PAGE   \* MERGEFORMAT </w:instrText>
    </w:r>
    <w:r>
      <w:rPr>
        <w:sz w:val="14"/>
      </w:rPr>
      <w:fldChar w:fldCharType="separate"/>
    </w:r>
    <w:r w:rsidR="00CE3357">
      <w:rPr>
        <w:sz w:val="14"/>
      </w:rPr>
      <w:t>2</w:t>
    </w:r>
    <w:r>
      <w:rPr>
        <w:sz w:val="14"/>
      </w:rPr>
      <w:fldChar w:fldCharType="end"/>
    </w:r>
    <w:r>
      <w:rPr>
        <w:sz w:val="14"/>
      </w:rPr>
      <w:t>/</w:t>
    </w:r>
    <w:fldSimple w:instr=" NUMPAGES   \* MERGEFORMAT ">
      <w:r w:rsidR="00897C62" w:rsidRPr="00897C62">
        <w:rPr>
          <w:sz w:val="14"/>
        </w:rPr>
        <w:t>1</w:t>
      </w:r>
    </w:fldSimple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231752" w14:textId="77777777" w:rsidR="00306DE3" w:rsidRDefault="00306DE3">
    <w:pPr>
      <w:pStyle w:val="3ETHLauftext"/>
      <w:rPr>
        <w:sz w:val="14"/>
      </w:rPr>
    </w:pPr>
    <w:r>
      <w:rPr>
        <w:sz w:val="14"/>
      </w:rPr>
      <w:tab/>
    </w:r>
    <w:r>
      <w:rPr>
        <w:sz w:val="14"/>
      </w:rPr>
      <w:tab/>
    </w:r>
    <w:r>
      <w:rPr>
        <w:sz w:val="14"/>
      </w:rPr>
      <w:tab/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6338A8" w14:textId="77777777" w:rsidR="003D32DE" w:rsidRDefault="003D32DE"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4CFA9E69" wp14:editId="459BF431">
          <wp:simplePos x="0" y="0"/>
          <wp:positionH relativeFrom="page">
            <wp:posOffset>6185535</wp:posOffset>
          </wp:positionH>
          <wp:positionV relativeFrom="page">
            <wp:posOffset>8101330</wp:posOffset>
          </wp:positionV>
          <wp:extent cx="1034415" cy="96520"/>
          <wp:effectExtent l="19050" t="0" r="0" b="0"/>
          <wp:wrapNone/>
          <wp:docPr id="11" name="Picture 11" descr="Claim_400p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laim_400pp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4415" cy="96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F780BE" w14:textId="77777777" w:rsidR="00E149A6" w:rsidRDefault="00E149A6">
      <w:r>
        <w:separator/>
      </w:r>
    </w:p>
  </w:footnote>
  <w:footnote w:type="continuationSeparator" w:id="0">
    <w:p w14:paraId="426D4548" w14:textId="77777777" w:rsidR="00E149A6" w:rsidRDefault="00E149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8E9F02" w14:textId="321CF073" w:rsidR="003D32DE" w:rsidRPr="006C7AB1" w:rsidRDefault="003D32DE" w:rsidP="00A64710">
    <w:pPr>
      <w:rPr>
        <w:rFonts w:ascii="Times New Roman" w:hAnsi="Times New Roman"/>
      </w:rPr>
    </w:pPr>
    <w:ins w:id="0" w:author="Ferdinand Metzler" w:date="2015-12-07T20:01:00Z">
      <w:r>
        <w:rPr>
          <w:noProof/>
          <w:lang w:val="en-US" w:eastAsia="en-US"/>
        </w:rPr>
        <w:drawing>
          <wp:inline distT="0" distB="0" distL="0" distR="0" wp14:anchorId="1B4149D1" wp14:editId="32B988D4">
            <wp:extent cx="1422891" cy="339653"/>
            <wp:effectExtent l="0" t="0" r="0" b="0"/>
            <wp:docPr id="20" name="Picture 20" descr="Macintosh HD:Users:apple:Google Drive:APTUS AG:14 - Corporate Identity:logo:fision_logo_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pple:Google Drive:APTUS AG:14 - Corporate Identity:logo:fision_logo_black.png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891" cy="33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ins>
  </w:p>
  <w:p w14:paraId="68F5D747" w14:textId="55C3B79F" w:rsidR="003D32DE" w:rsidRPr="006C7AB1" w:rsidRDefault="003D32DE" w:rsidP="00A64710">
    <w:pPr>
      <w:ind w:hanging="851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E2053C" w14:textId="77777777" w:rsidR="003D32DE" w:rsidRDefault="003D32DE" w:rsidP="006C7AB1">
    <w:pPr>
      <w:pStyle w:val="Header"/>
      <w:rPr>
        <w:rFonts w:ascii="Times New Roman" w:hAnsi="Times New Roman"/>
        <w:lang w:val="de-CH"/>
      </w:rPr>
    </w:pPr>
  </w:p>
  <w:p w14:paraId="43EFACC2" w14:textId="1DA71130" w:rsidR="003D32DE" w:rsidRPr="006C7AB1" w:rsidRDefault="003D32DE" w:rsidP="00A64710">
    <w:pPr>
      <w:pStyle w:val="Header"/>
      <w:rPr>
        <w:lang w:val="de-CH"/>
      </w:rPr>
    </w:pPr>
    <w:ins w:id="1" w:author="Ferdinand Metzler" w:date="2015-12-07T20:02:00Z">
      <w:r>
        <w:rPr>
          <w:noProof/>
          <w:lang w:val="en-US" w:eastAsia="en-US"/>
        </w:rPr>
        <w:drawing>
          <wp:inline distT="0" distB="0" distL="0" distR="0" wp14:anchorId="2D4B20D3" wp14:editId="363715F2">
            <wp:extent cx="1422891" cy="339653"/>
            <wp:effectExtent l="0" t="0" r="0" b="0"/>
            <wp:docPr id="2" name="Picture 2" descr="Macintosh HD:Users:apple:Google Drive:APTUS AG:14 - Corporate Identity:logo:fision_logo_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pple:Google Drive:APTUS AG:14 - Corporate Identity:logo:fision_logo_black.png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891" cy="33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ins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1D2132" w14:textId="77777777" w:rsidR="00306DE3" w:rsidRPr="006C7AB1" w:rsidRDefault="00306DE3" w:rsidP="00A64710">
    <w:pPr>
      <w:rPr>
        <w:rFonts w:ascii="Times New Roman" w:hAnsi="Times New Roman"/>
      </w:rPr>
    </w:pPr>
    <w:ins w:id="3" w:author="Ferdinand Metzler" w:date="2015-12-07T20:01:00Z">
      <w:r>
        <w:rPr>
          <w:noProof/>
          <w:lang w:val="en-US" w:eastAsia="en-US"/>
        </w:rPr>
        <w:drawing>
          <wp:inline distT="0" distB="0" distL="0" distR="0" wp14:anchorId="657D00A3" wp14:editId="078E5E83">
            <wp:extent cx="1422891" cy="339653"/>
            <wp:effectExtent l="0" t="0" r="0" b="0"/>
            <wp:docPr id="1" name="Picture 1" descr="Macintosh HD:Users:apple:Google Drive:APTUS AG:14 - Corporate Identity:logo:fision_logo_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pple:Google Drive:APTUS AG:14 - Corporate Identity:logo:fision_logo_black.png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891" cy="33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ins>
  </w:p>
  <w:p w14:paraId="548F275F" w14:textId="77777777" w:rsidR="00306DE3" w:rsidRPr="006C7AB1" w:rsidRDefault="00306DE3" w:rsidP="00A64710">
    <w:pPr>
      <w:ind w:hanging="851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8BC3CC" w14:textId="77777777" w:rsidR="00306DE3" w:rsidRDefault="00306DE3" w:rsidP="006C7AB1">
    <w:pPr>
      <w:pStyle w:val="Header"/>
      <w:rPr>
        <w:rFonts w:ascii="Times New Roman" w:hAnsi="Times New Roman"/>
        <w:lang w:val="de-CH"/>
      </w:rPr>
    </w:pPr>
  </w:p>
  <w:p w14:paraId="34E338E9" w14:textId="77777777" w:rsidR="00306DE3" w:rsidRPr="006C7AB1" w:rsidRDefault="00306DE3" w:rsidP="00A64710">
    <w:pPr>
      <w:pStyle w:val="Header"/>
      <w:rPr>
        <w:lang w:val="de-CH"/>
      </w:rPr>
    </w:pPr>
    <w:ins w:id="4" w:author="Ferdinand Metzler" w:date="2015-12-07T20:02:00Z">
      <w:r>
        <w:rPr>
          <w:noProof/>
          <w:lang w:val="en-US" w:eastAsia="en-US"/>
        </w:rPr>
        <w:drawing>
          <wp:inline distT="0" distB="0" distL="0" distR="0" wp14:anchorId="7BCC6D47" wp14:editId="6C8924A4">
            <wp:extent cx="1422891" cy="339653"/>
            <wp:effectExtent l="0" t="0" r="0" b="0"/>
            <wp:docPr id="4" name="Picture 4" descr="Macintosh HD:Users:apple:Google Drive:APTUS AG:14 - Corporate Identity:logo:fision_logo_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pple:Google Drive:APTUS AG:14 - Corporate Identity:logo:fision_logo_black.png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891" cy="33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ins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44D612" w14:textId="77777777" w:rsidR="003D32DE" w:rsidRDefault="003D32DE"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BE7C450" wp14:editId="5562DE65">
          <wp:simplePos x="0" y="0"/>
          <wp:positionH relativeFrom="page">
            <wp:posOffset>575945</wp:posOffset>
          </wp:positionH>
          <wp:positionV relativeFrom="page">
            <wp:posOffset>504190</wp:posOffset>
          </wp:positionV>
          <wp:extent cx="1612900" cy="279400"/>
          <wp:effectExtent l="0" t="0" r="6350" b="6350"/>
          <wp:wrapNone/>
          <wp:docPr id="10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2900" cy="279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26F19"/>
    <w:multiLevelType w:val="hybridMultilevel"/>
    <w:tmpl w:val="9162E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91894"/>
    <w:multiLevelType w:val="multilevel"/>
    <w:tmpl w:val="CD304082"/>
    <w:lvl w:ilvl="0">
      <w:start w:val="1"/>
      <w:numFmt w:val="bullet"/>
      <w:pStyle w:val="4ETHAufzhlungEingerckt"/>
      <w:lvlText w:val=""/>
      <w:lvlJc w:val="left"/>
      <w:pPr>
        <w:tabs>
          <w:tab w:val="num" w:pos="700"/>
        </w:tabs>
        <w:ind w:left="700" w:hanging="360"/>
      </w:pPr>
      <w:rPr>
        <w:rFonts w:ascii="Symbol" w:hAnsi="Symbol" w:hint="default"/>
        <w:b/>
        <w:i w:val="0"/>
        <w:color w:val="626262"/>
      </w:rPr>
    </w:lvl>
    <w:lvl w:ilvl="1">
      <w:start w:val="1"/>
      <w:numFmt w:val="bullet"/>
      <w:lvlText w:val="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  <w:b/>
        <w:i w:val="0"/>
        <w:color w:val="606060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  <w:color w:val="606060"/>
      </w:rPr>
    </w:lvl>
    <w:lvl w:ilvl="3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</w:rPr>
    </w:lvl>
  </w:abstractNum>
  <w:abstractNum w:abstractNumId="2">
    <w:nsid w:val="31DB4CC7"/>
    <w:multiLevelType w:val="hybridMultilevel"/>
    <w:tmpl w:val="44FC0E64"/>
    <w:lvl w:ilvl="0" w:tplc="C064693E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</w:lvl>
    <w:lvl w:ilvl="1" w:tplc="D9368D64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2" w:tplc="DBE686F0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290612A4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7F52F6DA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90F0C0C4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9DBA9680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5AB448AA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200AA20E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3">
    <w:nsid w:val="32F23D52"/>
    <w:multiLevelType w:val="multilevel"/>
    <w:tmpl w:val="38D24B9C"/>
    <w:lvl w:ilvl="0">
      <w:start w:val="1"/>
      <w:numFmt w:val="decimal"/>
      <w:pStyle w:val="2ETHUntertitelSchwarzNummeriert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4">
    <w:nsid w:val="37AF6B06"/>
    <w:multiLevelType w:val="hybridMultilevel"/>
    <w:tmpl w:val="BA364BA8"/>
    <w:lvl w:ilvl="0" w:tplc="E41A72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A637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A8FC4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EA6D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806D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B17671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544B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08C0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3AD208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8984C46"/>
    <w:multiLevelType w:val="hybridMultilevel"/>
    <w:tmpl w:val="C1B4BC42"/>
    <w:lvl w:ilvl="0" w:tplc="C9987382">
      <w:numFmt w:val="bullet"/>
      <w:lvlText w:val=""/>
      <w:lvlJc w:val="left"/>
      <w:pPr>
        <w:ind w:left="4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4D10202B"/>
    <w:multiLevelType w:val="multilevel"/>
    <w:tmpl w:val="3A92588C"/>
    <w:lvl w:ilvl="0">
      <w:start w:val="1"/>
      <w:numFmt w:val="bullet"/>
      <w:lvlText w:val=""/>
      <w:lvlJc w:val="left"/>
      <w:pPr>
        <w:tabs>
          <w:tab w:val="num" w:pos="700"/>
        </w:tabs>
        <w:ind w:left="700" w:hanging="360"/>
      </w:pPr>
      <w:rPr>
        <w:rFonts w:ascii="Symbol" w:hAnsi="Symbol" w:hint="default"/>
        <w:b/>
        <w:i w:val="0"/>
        <w:color w:val="626262"/>
      </w:rPr>
    </w:lvl>
    <w:lvl w:ilvl="1">
      <w:start w:val="1"/>
      <w:numFmt w:val="bullet"/>
      <w:lvlText w:val="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  <w:b/>
        <w:i w:val="0"/>
        <w:color w:val="606060"/>
        <w:sz w:val="18"/>
      </w:rPr>
    </w:lvl>
    <w:lvl w:ilvl="2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  <w:color w:val="606060"/>
      </w:rPr>
    </w:lvl>
    <w:lvl w:ilvl="3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</w:rPr>
    </w:lvl>
  </w:abstractNum>
  <w:abstractNum w:abstractNumId="7">
    <w:nsid w:val="61A53DBB"/>
    <w:multiLevelType w:val="hybridMultilevel"/>
    <w:tmpl w:val="7D0255A6"/>
    <w:lvl w:ilvl="0" w:tplc="0DF6D1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B273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18805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36E1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3EB8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7F226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88A4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B070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C1AE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77E7722"/>
    <w:multiLevelType w:val="hybridMultilevel"/>
    <w:tmpl w:val="3C7017F2"/>
    <w:lvl w:ilvl="0" w:tplc="652824FE">
      <w:start w:val="1"/>
      <w:numFmt w:val="bullet"/>
      <w:lvlText w:val="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0"/>
  </w:num>
  <w:num w:numId="10">
    <w:abstractNumId w:val="8"/>
  </w:num>
  <w:num w:numId="11">
    <w:abstractNumId w:val="3"/>
  </w:num>
  <w:num w:numId="12">
    <w:abstractNumId w:val="3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attachedTemplate r:id="rId1"/>
  <w:revisionView w:markup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4B2"/>
    <w:rsid w:val="00026FB7"/>
    <w:rsid w:val="000B2076"/>
    <w:rsid w:val="000D1461"/>
    <w:rsid w:val="0011296E"/>
    <w:rsid w:val="00161E0B"/>
    <w:rsid w:val="002731C5"/>
    <w:rsid w:val="002B18BC"/>
    <w:rsid w:val="002B1AA0"/>
    <w:rsid w:val="002B74F2"/>
    <w:rsid w:val="00306DE3"/>
    <w:rsid w:val="00337C16"/>
    <w:rsid w:val="00385CB3"/>
    <w:rsid w:val="003D32DE"/>
    <w:rsid w:val="004A0799"/>
    <w:rsid w:val="004A1D0C"/>
    <w:rsid w:val="004C2D14"/>
    <w:rsid w:val="004C4357"/>
    <w:rsid w:val="005210FB"/>
    <w:rsid w:val="00524D5D"/>
    <w:rsid w:val="00530A41"/>
    <w:rsid w:val="005756D8"/>
    <w:rsid w:val="00591937"/>
    <w:rsid w:val="00596635"/>
    <w:rsid w:val="005A10EA"/>
    <w:rsid w:val="005A60E0"/>
    <w:rsid w:val="005A7EDF"/>
    <w:rsid w:val="00616D03"/>
    <w:rsid w:val="006A0553"/>
    <w:rsid w:val="006A5B11"/>
    <w:rsid w:val="006C7AB1"/>
    <w:rsid w:val="006D6776"/>
    <w:rsid w:val="006E4E91"/>
    <w:rsid w:val="00720699"/>
    <w:rsid w:val="007330B1"/>
    <w:rsid w:val="007871EE"/>
    <w:rsid w:val="007B0046"/>
    <w:rsid w:val="008203A3"/>
    <w:rsid w:val="008461DF"/>
    <w:rsid w:val="0088509B"/>
    <w:rsid w:val="0088600D"/>
    <w:rsid w:val="00897C62"/>
    <w:rsid w:val="008C5FE1"/>
    <w:rsid w:val="008D4F42"/>
    <w:rsid w:val="008D757E"/>
    <w:rsid w:val="00906209"/>
    <w:rsid w:val="0098268E"/>
    <w:rsid w:val="009B371A"/>
    <w:rsid w:val="00A26B61"/>
    <w:rsid w:val="00A27BA3"/>
    <w:rsid w:val="00A41491"/>
    <w:rsid w:val="00A64710"/>
    <w:rsid w:val="00A65154"/>
    <w:rsid w:val="00A71877"/>
    <w:rsid w:val="00AC37A0"/>
    <w:rsid w:val="00B61E50"/>
    <w:rsid w:val="00BB0B0A"/>
    <w:rsid w:val="00BD1A11"/>
    <w:rsid w:val="00BE279C"/>
    <w:rsid w:val="00BF2758"/>
    <w:rsid w:val="00C633E3"/>
    <w:rsid w:val="00C92550"/>
    <w:rsid w:val="00CE3357"/>
    <w:rsid w:val="00CF04B2"/>
    <w:rsid w:val="00D511BC"/>
    <w:rsid w:val="00D53ACC"/>
    <w:rsid w:val="00DC4335"/>
    <w:rsid w:val="00DD6F58"/>
    <w:rsid w:val="00DE0B5F"/>
    <w:rsid w:val="00E149A6"/>
    <w:rsid w:val="00E545D0"/>
    <w:rsid w:val="00E80EAB"/>
    <w:rsid w:val="00ED4BFF"/>
    <w:rsid w:val="00F51B71"/>
    <w:rsid w:val="00F958A6"/>
    <w:rsid w:val="00FA484C"/>
    <w:rsid w:val="00FE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BF6D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84C"/>
    <w:rPr>
      <w:sz w:val="24"/>
      <w:lang w:val="de-DE"/>
    </w:rPr>
  </w:style>
  <w:style w:type="paragraph" w:styleId="Heading1">
    <w:name w:val="heading 1"/>
    <w:basedOn w:val="Normal"/>
    <w:next w:val="Normal"/>
    <w:qFormat/>
    <w:rsid w:val="00FA484C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THTitel">
    <w:name w:val="___1_ETH_Titel"/>
    <w:next w:val="Normal"/>
    <w:rsid w:val="00FA484C"/>
    <w:pPr>
      <w:spacing w:line="336" w:lineRule="auto"/>
    </w:pPr>
    <w:rPr>
      <w:rFonts w:ascii="Tahoma" w:hAnsi="Tahoma"/>
      <w:b/>
      <w:noProof/>
      <w:sz w:val="22"/>
    </w:rPr>
  </w:style>
  <w:style w:type="paragraph" w:customStyle="1" w:styleId="2ETHUntertitel">
    <w:name w:val="___2_ETH_Untertitel"/>
    <w:basedOn w:val="1ETHTitel"/>
    <w:next w:val="Normal"/>
    <w:rsid w:val="00FA484C"/>
    <w:pPr>
      <w:tabs>
        <w:tab w:val="left" w:pos="482"/>
        <w:tab w:val="left" w:pos="5822"/>
        <w:tab w:val="right" w:pos="7524"/>
      </w:tabs>
    </w:pPr>
    <w:rPr>
      <w:sz w:val="18"/>
    </w:rPr>
  </w:style>
  <w:style w:type="paragraph" w:customStyle="1" w:styleId="3ETHLauftext">
    <w:name w:val="___3_ETH_Lauftext"/>
    <w:link w:val="3ETHLauftextChar"/>
    <w:rsid w:val="00FA484C"/>
    <w:pPr>
      <w:tabs>
        <w:tab w:val="center" w:pos="710"/>
        <w:tab w:val="left" w:pos="5822"/>
        <w:tab w:val="right" w:pos="7526"/>
      </w:tabs>
      <w:spacing w:line="312" w:lineRule="auto"/>
    </w:pPr>
    <w:rPr>
      <w:rFonts w:ascii="Tahoma" w:hAnsi="Tahoma"/>
      <w:noProof/>
      <w:sz w:val="18"/>
    </w:rPr>
  </w:style>
  <w:style w:type="paragraph" w:customStyle="1" w:styleId="4ETHAufzhlung">
    <w:name w:val="___4_ETH_Aufzählung"/>
    <w:basedOn w:val="3ETHLauftext"/>
    <w:link w:val="4ETHAufzhlungCharChar"/>
    <w:rsid w:val="00FA484C"/>
    <w:pPr>
      <w:tabs>
        <w:tab w:val="num" w:pos="284"/>
      </w:tabs>
      <w:ind w:left="284" w:hanging="284"/>
    </w:pPr>
  </w:style>
  <w:style w:type="paragraph" w:styleId="Header">
    <w:name w:val="header"/>
    <w:basedOn w:val="Normal"/>
    <w:link w:val="HeaderChar"/>
    <w:uiPriority w:val="99"/>
    <w:unhideWhenUsed/>
    <w:rsid w:val="00E80E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0EAB"/>
    <w:rPr>
      <w:sz w:val="24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E80E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0EAB"/>
    <w:rPr>
      <w:sz w:val="24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A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AA0"/>
    <w:rPr>
      <w:rFonts w:ascii="Tahoma" w:hAnsi="Tahoma" w:cs="Tahoma"/>
      <w:sz w:val="16"/>
      <w:szCs w:val="16"/>
      <w:lang w:val="de-DE"/>
    </w:rPr>
  </w:style>
  <w:style w:type="paragraph" w:customStyle="1" w:styleId="2ETHUntertitelSchwarz">
    <w:name w:val="___2_ETH_Untertitel Schwarz"/>
    <w:basedOn w:val="1ETHTitel"/>
    <w:next w:val="Normal"/>
    <w:rsid w:val="008D4F42"/>
    <w:pPr>
      <w:tabs>
        <w:tab w:val="left" w:pos="482"/>
        <w:tab w:val="left" w:pos="5822"/>
        <w:tab w:val="right" w:pos="7524"/>
      </w:tabs>
    </w:pPr>
    <w:rPr>
      <w:rFonts w:eastAsia="Times New Roman"/>
      <w:sz w:val="18"/>
      <w:lang w:val="en-US" w:eastAsia="en-US"/>
    </w:rPr>
  </w:style>
  <w:style w:type="paragraph" w:customStyle="1" w:styleId="2ETHUntertitelGrau">
    <w:name w:val="___2_ETH_Untertitel Grau"/>
    <w:basedOn w:val="2ETHUntertitelSchwarz"/>
    <w:rsid w:val="008D4F42"/>
    <w:rPr>
      <w:bCs/>
      <w:color w:val="626262"/>
    </w:rPr>
  </w:style>
  <w:style w:type="paragraph" w:customStyle="1" w:styleId="2ETHUntertitelSchwarzNummeriert">
    <w:name w:val="___2_ETH_Untertitel Schwarz Nummeriert"/>
    <w:basedOn w:val="2ETHUntertitelSchwarz"/>
    <w:autoRedefine/>
    <w:rsid w:val="008D4F42"/>
    <w:pPr>
      <w:numPr>
        <w:numId w:val="4"/>
      </w:numPr>
      <w:pBdr>
        <w:top w:val="single" w:sz="4" w:space="5" w:color="606060"/>
      </w:pBdr>
      <w:spacing w:before="240"/>
    </w:pPr>
    <w:rPr>
      <w:bCs/>
    </w:rPr>
  </w:style>
  <w:style w:type="paragraph" w:customStyle="1" w:styleId="3ETHTrennlinie">
    <w:name w:val="___3_ETH_Trennlinie"/>
    <w:basedOn w:val="Normal"/>
    <w:rsid w:val="008D4F42"/>
    <w:pPr>
      <w:pBdr>
        <w:top w:val="single" w:sz="4" w:space="1" w:color="606060"/>
      </w:pBdr>
      <w:tabs>
        <w:tab w:val="center" w:pos="710"/>
        <w:tab w:val="left" w:pos="5822"/>
        <w:tab w:val="right" w:pos="7526"/>
      </w:tabs>
      <w:spacing w:before="360" w:after="360" w:line="312" w:lineRule="auto"/>
      <w:jc w:val="both"/>
    </w:pPr>
    <w:rPr>
      <w:rFonts w:ascii="Tahoma" w:hAnsi="Tahoma"/>
      <w:noProof/>
      <w:sz w:val="18"/>
      <w:lang w:val="en-US" w:eastAsia="en-US"/>
    </w:rPr>
  </w:style>
  <w:style w:type="paragraph" w:customStyle="1" w:styleId="3ETHSignatur">
    <w:name w:val="___3_ETH_Signatur"/>
    <w:basedOn w:val="Normal"/>
    <w:autoRedefine/>
    <w:rsid w:val="008D4F42"/>
    <w:pPr>
      <w:tabs>
        <w:tab w:val="center" w:pos="710"/>
      </w:tabs>
      <w:spacing w:before="1080" w:line="312" w:lineRule="auto"/>
      <w:jc w:val="both"/>
    </w:pPr>
    <w:rPr>
      <w:rFonts w:ascii="Tahoma" w:hAnsi="Tahoma"/>
      <w:noProof/>
      <w:color w:val="FF0000"/>
      <w:sz w:val="18"/>
      <w:lang w:val="en-US" w:eastAsia="en-US"/>
    </w:rPr>
  </w:style>
  <w:style w:type="character" w:customStyle="1" w:styleId="3ETHLauftextChar">
    <w:name w:val="___3_ETH_Lauftext Char"/>
    <w:basedOn w:val="DefaultParagraphFont"/>
    <w:link w:val="3ETHLauftext"/>
    <w:rsid w:val="008D4F42"/>
    <w:rPr>
      <w:rFonts w:ascii="Tahoma" w:hAnsi="Tahoma"/>
      <w:noProof/>
      <w:sz w:val="18"/>
    </w:rPr>
  </w:style>
  <w:style w:type="character" w:customStyle="1" w:styleId="4ETHAufzhlungCharChar">
    <w:name w:val="___4_ETH_Aufzählung Char Char"/>
    <w:basedOn w:val="DefaultParagraphFont"/>
    <w:link w:val="4ETHAufzhlung"/>
    <w:rsid w:val="00BD1A11"/>
    <w:rPr>
      <w:rFonts w:ascii="Tahoma" w:hAnsi="Tahoma"/>
      <w:noProof/>
      <w:sz w:val="18"/>
    </w:rPr>
  </w:style>
  <w:style w:type="paragraph" w:customStyle="1" w:styleId="4ETHAufzhlungEingerckt">
    <w:name w:val="___4_ETH_Aufzählung Eingerückt"/>
    <w:basedOn w:val="4ETHAufzhlung"/>
    <w:autoRedefine/>
    <w:rsid w:val="00BD1A11"/>
    <w:pPr>
      <w:numPr>
        <w:numId w:val="7"/>
      </w:numPr>
      <w:tabs>
        <w:tab w:val="clear" w:pos="700"/>
        <w:tab w:val="clear" w:pos="5822"/>
        <w:tab w:val="clear" w:pos="7526"/>
        <w:tab w:val="num" w:pos="1134"/>
      </w:tabs>
      <w:ind w:left="993" w:hanging="426"/>
      <w:jc w:val="both"/>
    </w:pPr>
    <w:rPr>
      <w:rFonts w:eastAsia="Times New Roman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06DE3"/>
    <w:rPr>
      <w:rFonts w:ascii="Times New Roman" w:hAnsi="Times New Roman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6DE3"/>
    <w:rPr>
      <w:rFonts w:ascii="Times New Roman" w:hAnsi="Times New Roman"/>
      <w:sz w:val="24"/>
      <w:szCs w:val="24"/>
      <w:lang w:val="de-DE"/>
    </w:rPr>
  </w:style>
  <w:style w:type="paragraph" w:styleId="ListParagraph">
    <w:name w:val="List Paragraph"/>
    <w:basedOn w:val="Normal"/>
    <w:uiPriority w:val="34"/>
    <w:qFormat/>
    <w:rsid w:val="005A60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33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header" Target="header5.xml"/><Relationship Id="rId16" Type="http://schemas.openxmlformats.org/officeDocument/2006/relationships/footer" Target="footer5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florian:Downloads:2.%20Offer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HD:Users:florian:Downloads:2. Offerte.dotx</Template>
  <TotalTime>0</TotalTime>
  <Pages>1</Pages>
  <Words>132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Haupttitel des Schreibens</vt:lpstr>
    </vt:vector>
  </TitlesOfParts>
  <Company>Designwerft GmbH</Company>
  <LinksUpToDate>false</LinksUpToDate>
  <CharactersWithSpaces>884</CharactersWithSpaces>
  <SharedDoc>false</SharedDoc>
  <HLinks>
    <vt:vector size="24" baseType="variant">
      <vt:variant>
        <vt:i4>1179694</vt:i4>
      </vt:variant>
      <vt:variant>
        <vt:i4>-1</vt:i4>
      </vt:variant>
      <vt:variant>
        <vt:i4>2050</vt:i4>
      </vt:variant>
      <vt:variant>
        <vt:i4>1</vt:i4>
      </vt:variant>
      <vt:variant>
        <vt:lpwstr>:::5_Ressourcen:2_Bilder:Briefpapier_Adressbl#32B7EC.tif</vt:lpwstr>
      </vt:variant>
      <vt:variant>
        <vt:lpwstr/>
      </vt:variant>
      <vt:variant>
        <vt:i4>3342384</vt:i4>
      </vt:variant>
      <vt:variant>
        <vt:i4>-1</vt:i4>
      </vt:variant>
      <vt:variant>
        <vt:i4>2051</vt:i4>
      </vt:variant>
      <vt:variant>
        <vt:i4>1</vt:i4>
      </vt:variant>
      <vt:variant>
        <vt:lpwstr>:::5_Ressourcen:2_Bilder:Claim_400ppi.tif</vt:lpwstr>
      </vt:variant>
      <vt:variant>
        <vt:lpwstr/>
      </vt:variant>
      <vt:variant>
        <vt:i4>3342384</vt:i4>
      </vt:variant>
      <vt:variant>
        <vt:i4>-1</vt:i4>
      </vt:variant>
      <vt:variant>
        <vt:i4>2055</vt:i4>
      </vt:variant>
      <vt:variant>
        <vt:i4>1</vt:i4>
      </vt:variant>
      <vt:variant>
        <vt:lpwstr>:::5_Ressourcen:2_Bilder:Claim_400ppi.tif</vt:lpwstr>
      </vt:variant>
      <vt:variant>
        <vt:lpwstr/>
      </vt:variant>
      <vt:variant>
        <vt:i4>3145816</vt:i4>
      </vt:variant>
      <vt:variant>
        <vt:i4>-1</vt:i4>
      </vt:variant>
      <vt:variant>
        <vt:i4>2056</vt:i4>
      </vt:variant>
      <vt:variant>
        <vt:i4>1</vt:i4>
      </vt:variant>
      <vt:variant>
        <vt:lpwstr>:::::  CI_Vorlagen:Logos:Jade_Logo:ETH_Adaption_fre:48mm/400ppi.tif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Haupttitel des Schreibens</dc:title>
  <dc:creator>OabhHvUwML@student.ethz.ch</dc:creator>
  <cp:lastModifiedBy>OabhHvUwML@student.ethz.ch</cp:lastModifiedBy>
  <cp:revision>2</cp:revision>
  <cp:lastPrinted>2016-03-17T17:30:00Z</cp:lastPrinted>
  <dcterms:created xsi:type="dcterms:W3CDTF">2016-03-17T17:45:00Z</dcterms:created>
  <dcterms:modified xsi:type="dcterms:W3CDTF">2016-03-17T17:45:00Z</dcterms:modified>
</cp:coreProperties>
</file>