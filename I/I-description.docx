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2DA41" w14:textId="77777777" w:rsidR="00FA484C" w:rsidRPr="004A0799" w:rsidRDefault="00FA484C" w:rsidP="00306DE3">
      <w:pPr>
        <w:pStyle w:val="3ETHLauftext"/>
        <w:tabs>
          <w:tab w:val="clear" w:pos="710"/>
          <w:tab w:val="center" w:pos="0"/>
        </w:tabs>
        <w:rPr>
          <w:u w:val="double"/>
        </w:rPr>
        <w:sectPr w:rsidR="00FA484C" w:rsidRPr="004A0799">
          <w:headerReference w:type="default" r:id="rId7"/>
          <w:footerReference w:type="default" r:id="rId8"/>
          <w:headerReference w:type="first" r:id="rId9"/>
          <w:footerReference w:type="first" r:id="rId10"/>
          <w:pgSz w:w="11901" w:h="16840"/>
          <w:pgMar w:top="3119" w:right="2552" w:bottom="2268" w:left="1701" w:header="454" w:footer="454" w:gutter="0"/>
          <w:cols w:space="709"/>
          <w:titlePg/>
        </w:sectPr>
      </w:pPr>
    </w:p>
    <w:p w14:paraId="575F0BB9" w14:textId="77777777" w:rsidR="00306DE3" w:rsidRPr="004A0799" w:rsidRDefault="00306DE3" w:rsidP="00306DE3">
      <w:pPr>
        <w:pStyle w:val="3ETHLauftext"/>
        <w:rPr>
          <w:u w:val="double"/>
        </w:rPr>
        <w:sectPr w:rsidR="00306DE3" w:rsidRPr="004A0799" w:rsidSect="00306DE3">
          <w:headerReference w:type="default" r:id="rId11"/>
          <w:footerReference w:type="default" r:id="rId12"/>
          <w:headerReference w:type="first" r:id="rId13"/>
          <w:footerReference w:type="first" r:id="rId14"/>
          <w:type w:val="continuous"/>
          <w:pgSz w:w="11901" w:h="16840"/>
          <w:pgMar w:top="3119" w:right="2552" w:bottom="2268" w:left="1701" w:header="454" w:footer="454" w:gutter="0"/>
          <w:cols w:space="709"/>
          <w:titlePg/>
        </w:sectPr>
      </w:pPr>
    </w:p>
    <w:p w14:paraId="2005A1DE" w14:textId="0B6C7C7F" w:rsidR="008D4F42" w:rsidRDefault="00CF04B2" w:rsidP="00306DE3">
      <w:pPr>
        <w:pStyle w:val="3ETHLauftext"/>
        <w:outlineLvl w:val="0"/>
      </w:pPr>
      <w:r>
        <w:lastRenderedPageBreak/>
        <w:t>Zu</w:t>
      </w:r>
      <w:r w:rsidR="008D4F42" w:rsidRPr="0016053D">
        <w:t>rich,</w:t>
      </w:r>
      <w:r w:rsidR="005756D8">
        <w:t xml:space="preserve"> 2016 </w:t>
      </w:r>
    </w:p>
    <w:p w14:paraId="31C34217" w14:textId="77777777" w:rsidR="00C92550" w:rsidRPr="0016053D" w:rsidRDefault="00C92550" w:rsidP="00306DE3">
      <w:pPr>
        <w:pStyle w:val="3ETHLauftext"/>
        <w:outlineLvl w:val="0"/>
      </w:pPr>
    </w:p>
    <w:p w14:paraId="4C5CAB67" w14:textId="709688E6" w:rsidR="008D4F42" w:rsidRPr="006F4651" w:rsidRDefault="008D757E" w:rsidP="008D757E">
      <w:pPr>
        <w:pStyle w:val="1ETHTitel"/>
        <w:outlineLvl w:val="0"/>
      </w:pPr>
      <w:r>
        <w:t>Coding Challenge I</w:t>
      </w:r>
    </w:p>
    <w:p w14:paraId="593ECF56" w14:textId="77777777" w:rsidR="008D757E" w:rsidRDefault="00306DE3" w:rsidP="008D757E">
      <w:pPr>
        <w:pStyle w:val="2ETHUntertitelSchwarzNummeriert"/>
        <w:tabs>
          <w:tab w:val="clear" w:pos="357"/>
          <w:tab w:val="clear" w:pos="482"/>
          <w:tab w:val="clear" w:pos="5822"/>
          <w:tab w:val="clear" w:pos="7524"/>
        </w:tabs>
      </w:pPr>
      <w:r>
        <w:t>Overview</w:t>
      </w:r>
    </w:p>
    <w:p w14:paraId="243B7AAB" w14:textId="59A4FCF8" w:rsidR="008D757E" w:rsidRPr="008D757E" w:rsidRDefault="008D757E" w:rsidP="008D757E">
      <w:pPr>
        <w:pStyle w:val="2ETHUntertitelSchwarzNummeriert"/>
        <w:numPr>
          <w:ilvl w:val="0"/>
          <w:numId w:val="0"/>
        </w:numPr>
        <w:tabs>
          <w:tab w:val="clear" w:pos="482"/>
          <w:tab w:val="clear" w:pos="5822"/>
          <w:tab w:val="clear" w:pos="7524"/>
        </w:tabs>
      </w:pPr>
      <w:r w:rsidRPr="008D757E">
        <w:rPr>
          <w:b w:val="0"/>
        </w:rPr>
        <w:t>For this problem we will consider a type of binary tree that we will call a boolean tree. In this tree, every row is completely filled, except possibly the last (deepest) row, and the nodes in the last row are as far to the left as possible. Additionally, every node in the tree will either have 0 or 2 children.</w:t>
      </w:r>
    </w:p>
    <w:p w14:paraId="18DDC61E"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What makes a boolean tree special is that each node has a boolean value associated with it, 1 or 0. In addition, each interior node has either an "AND" or an "OR" gate associated with it. The value of an "AND" gate node is given by the logical AND of its two children's values. The value of an "OR" gate likewise is given by the logical OR of its two children's values. The value of all of the leaf nodes will be given as input so that the value of all nodes can be calculated up the tree.</w:t>
      </w:r>
    </w:p>
    <w:p w14:paraId="0F063821"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The root of the tree is of particular interest to us. We would really like for the root to have the value V, either 1 or 0. Unfortunately, this may not be the value the root actually has. Luckily for us, we can cheat and change the type of gate for some of the nodes; we can change an AND gate to an OR gate or an OR gate to an AND gate.</w:t>
      </w:r>
    </w:p>
    <w:p w14:paraId="7CA40B8C" w14:textId="309735F1"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Given a description of a boolean tree and what gates can be changed, find the minimum number of gates that need to be changed to make the value of the root node V. If this is impossible, output "IMPOSSIBLE" (quotes for clarity).</w:t>
      </w:r>
      <w:r>
        <w:rPr>
          <w:b w:val="0"/>
        </w:rPr>
        <w:br/>
      </w:r>
    </w:p>
    <w:p w14:paraId="3C5BF797" w14:textId="2325481A" w:rsidR="008D757E" w:rsidRPr="008D757E" w:rsidRDefault="008D757E" w:rsidP="008D757E">
      <w:pPr>
        <w:pStyle w:val="2ETHUntertitelSchwarzNummeriert"/>
      </w:pPr>
      <w:r w:rsidRPr="008D757E">
        <w:t>Input</w:t>
      </w:r>
    </w:p>
    <w:p w14:paraId="2F362DE7"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The first line of the input file contains the number of cases, N. N test cases follow.</w:t>
      </w:r>
    </w:p>
    <w:p w14:paraId="4C8BCCC9"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Each case begins with M and V. M represents the number of nodes in the tree and will be odd to ensure all nodes have 0 or 2 children. V is the desired value for the root node, 0 or 1.</w:t>
      </w:r>
    </w:p>
    <w:p w14:paraId="5EE4C2FD" w14:textId="13A88EAB"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M lines follow describing each of the tree's nodes. The Xth line will describe node X, starting with node 1 on the first line.</w:t>
      </w:r>
      <w:r>
        <w:rPr>
          <w:b w:val="0"/>
        </w:rPr>
        <w:t xml:space="preserve"> </w:t>
      </w:r>
      <w:r w:rsidRPr="008D757E">
        <w:rPr>
          <w:b w:val="0"/>
        </w:rPr>
        <w:t xml:space="preserve">The first (M−1)/2 lines describe the interior nodes. Each line </w:t>
      </w:r>
      <w:r w:rsidRPr="008D757E">
        <w:rPr>
          <w:b w:val="0"/>
        </w:rPr>
        <w:lastRenderedPageBreak/>
        <w:t>contains G and C, each being either 0 or 1. If G is 1 then the gate for this node is an AND gate, otherwise it is an OR gate. If C is 1 then the gate for this node is changeable, otherwise it is not. Interior node X has nodes 2X and 2X+1 as children.</w:t>
      </w:r>
    </w:p>
    <w:p w14:paraId="091944A5"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The next (M+1)/2 lines describe the leaf nodes. Each line contains one value I, 0 or 1, the value of the leaf node.</w:t>
      </w:r>
    </w:p>
    <w:p w14:paraId="296B3487"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To help visualize, here is a picture of the tree in the first sample input.</w:t>
      </w:r>
    </w:p>
    <w:p w14:paraId="10CAD691"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p>
    <w:p w14:paraId="50964301"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p>
    <w:p w14:paraId="44D1C13F" w14:textId="3DEF5B96" w:rsidR="00C92550" w:rsidRDefault="008D757E" w:rsidP="008D757E">
      <w:pPr>
        <w:pStyle w:val="2ETHUntertitelSchwarzNummeriert"/>
        <w:numPr>
          <w:ilvl w:val="0"/>
          <w:numId w:val="0"/>
        </w:numPr>
        <w:tabs>
          <w:tab w:val="clear" w:pos="482"/>
          <w:tab w:val="clear" w:pos="5822"/>
          <w:tab w:val="clear" w:pos="7524"/>
        </w:tabs>
        <w:rPr>
          <w:b w:val="0"/>
        </w:rPr>
      </w:pPr>
      <w:r w:rsidRPr="008D757E">
        <w:rPr>
          <w:b w:val="0"/>
        </w:rPr>
        <w:drawing>
          <wp:inline distT="0" distB="0" distL="0" distR="0" wp14:anchorId="3B6D1583" wp14:editId="4EEA2CDE">
            <wp:extent cx="5258435" cy="2978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058" cy="2994565"/>
                    </a:xfrm>
                    <a:prstGeom prst="rect">
                      <a:avLst/>
                    </a:prstGeom>
                    <a:noFill/>
                    <a:ln>
                      <a:noFill/>
                    </a:ln>
                  </pic:spPr>
                </pic:pic>
              </a:graphicData>
            </a:graphic>
          </wp:inline>
        </w:drawing>
      </w:r>
      <w:r w:rsidRPr="008D757E">
        <w:rPr>
          <w:b w:val="0"/>
        </w:rPr>
        <w:t xml:space="preserve"> </w:t>
      </w:r>
    </w:p>
    <w:p w14:paraId="22FCB9F4" w14:textId="77777777" w:rsidR="009B371A" w:rsidRPr="008D757E" w:rsidRDefault="009B371A" w:rsidP="008D757E">
      <w:pPr>
        <w:pStyle w:val="2ETHUntertitelSchwarzNummeriert"/>
        <w:numPr>
          <w:ilvl w:val="0"/>
          <w:numId w:val="0"/>
        </w:numPr>
        <w:tabs>
          <w:tab w:val="clear" w:pos="482"/>
          <w:tab w:val="clear" w:pos="5822"/>
          <w:tab w:val="clear" w:pos="7524"/>
        </w:tabs>
        <w:rPr>
          <w:b w:val="0"/>
        </w:rPr>
      </w:pPr>
    </w:p>
    <w:p w14:paraId="61AB1E34" w14:textId="77777777" w:rsidR="008D757E" w:rsidRPr="00C92550" w:rsidRDefault="008D757E" w:rsidP="00C92550">
      <w:pPr>
        <w:pStyle w:val="2ETHUntertitelSchwarzNummeriert"/>
      </w:pPr>
      <w:r w:rsidRPr="00C92550">
        <w:t>Output</w:t>
      </w:r>
    </w:p>
    <w:p w14:paraId="7CB2A314"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For each test case, you should output:</w:t>
      </w:r>
    </w:p>
    <w:p w14:paraId="6C272F92"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Case #X: Y</w:t>
      </w:r>
    </w:p>
    <w:p w14:paraId="3BDDCECD" w14:textId="22997132" w:rsidR="00C92550" w:rsidRDefault="008D757E" w:rsidP="008D757E">
      <w:pPr>
        <w:pStyle w:val="2ETHUntertitelSchwarzNummeriert"/>
        <w:numPr>
          <w:ilvl w:val="0"/>
          <w:numId w:val="0"/>
        </w:numPr>
        <w:tabs>
          <w:tab w:val="clear" w:pos="482"/>
          <w:tab w:val="clear" w:pos="5822"/>
          <w:tab w:val="clear" w:pos="7524"/>
        </w:tabs>
        <w:rPr>
          <w:b w:val="0"/>
        </w:rPr>
      </w:pPr>
      <w:r w:rsidRPr="008D757E">
        <w:rPr>
          <w:b w:val="0"/>
        </w:rPr>
        <w:t>where X is the number of the test case and Y is the minimum number of gates that must be changed to make the output of the root node V, or "IMPOSSIBLE" (quotes for clarity) if this is impossible.</w:t>
      </w:r>
    </w:p>
    <w:p w14:paraId="6D59A430" w14:textId="77777777" w:rsidR="009B371A" w:rsidRDefault="009B371A" w:rsidP="008D757E">
      <w:pPr>
        <w:pStyle w:val="2ETHUntertitelSchwarzNummeriert"/>
        <w:numPr>
          <w:ilvl w:val="0"/>
          <w:numId w:val="0"/>
        </w:numPr>
        <w:tabs>
          <w:tab w:val="clear" w:pos="482"/>
          <w:tab w:val="clear" w:pos="5822"/>
          <w:tab w:val="clear" w:pos="7524"/>
        </w:tabs>
        <w:rPr>
          <w:b w:val="0"/>
        </w:rPr>
      </w:pPr>
      <w:bookmarkStart w:id="4" w:name="_GoBack"/>
      <w:bookmarkEnd w:id="4"/>
    </w:p>
    <w:p w14:paraId="5943830D" w14:textId="3B10825E" w:rsidR="008D757E" w:rsidRDefault="008D757E" w:rsidP="00C92550">
      <w:pPr>
        <w:pStyle w:val="2ETHUntertitelSchwarzNummeriert"/>
      </w:pPr>
      <w:r w:rsidRPr="00C92550">
        <w:lastRenderedPageBreak/>
        <w:t>Limits</w:t>
      </w:r>
      <w:r w:rsidR="00C92550">
        <w:t xml:space="preserve"> and Datasets</w:t>
      </w:r>
    </w:p>
    <w:p w14:paraId="05231D93" w14:textId="08C362A4" w:rsidR="008D757E" w:rsidRPr="008D757E" w:rsidRDefault="00C92550" w:rsidP="00C92550">
      <w:pPr>
        <w:pStyle w:val="2ETHUntertitelSchwarzNummeriert"/>
        <w:numPr>
          <w:ilvl w:val="0"/>
          <w:numId w:val="0"/>
        </w:numPr>
        <w:rPr>
          <w:b w:val="0"/>
        </w:rPr>
      </w:pPr>
      <w:r w:rsidRPr="00C92550">
        <w:rPr>
          <w:b w:val="0"/>
        </w:rPr>
        <w:t xml:space="preserve">Limits: </w:t>
      </w:r>
      <w:r w:rsidR="008D757E" w:rsidRPr="00C92550">
        <w:rPr>
          <w:b w:val="0"/>
        </w:rPr>
        <w:t>1</w:t>
      </w:r>
      <w:r w:rsidR="008D757E" w:rsidRPr="008D757E">
        <w:rPr>
          <w:b w:val="0"/>
        </w:rPr>
        <w:t xml:space="preserve"> &lt; N ≤ 20</w:t>
      </w:r>
      <w:r>
        <w:rPr>
          <w:b w:val="0"/>
        </w:rPr>
        <w:t xml:space="preserve"> </w:t>
      </w:r>
      <w:r>
        <w:rPr>
          <w:b w:val="0"/>
        </w:rPr>
        <w:br/>
      </w:r>
      <w:r w:rsidR="008D757E" w:rsidRPr="008D757E">
        <w:rPr>
          <w:b w:val="0"/>
        </w:rPr>
        <w:t>Small dataset</w:t>
      </w:r>
      <w:r>
        <w:rPr>
          <w:b w:val="0"/>
        </w:rPr>
        <w:t xml:space="preserve">: </w:t>
      </w:r>
      <w:r w:rsidR="008D757E" w:rsidRPr="008D757E">
        <w:rPr>
          <w:b w:val="0"/>
        </w:rPr>
        <w:t>2 &lt; M &lt; 30</w:t>
      </w:r>
      <w:r>
        <w:rPr>
          <w:b w:val="0"/>
        </w:rPr>
        <w:t xml:space="preserve"> </w:t>
      </w:r>
      <w:r>
        <w:rPr>
          <w:b w:val="0"/>
        </w:rPr>
        <w:br/>
      </w:r>
      <w:r w:rsidR="008D757E" w:rsidRPr="008D757E">
        <w:rPr>
          <w:b w:val="0"/>
        </w:rPr>
        <w:t>Large dataset</w:t>
      </w:r>
      <w:r>
        <w:rPr>
          <w:b w:val="0"/>
        </w:rPr>
        <w:t xml:space="preserve">: </w:t>
      </w:r>
      <w:r w:rsidR="008D757E" w:rsidRPr="008D757E">
        <w:rPr>
          <w:b w:val="0"/>
        </w:rPr>
        <w:t>2 &lt; M &lt; 10000</w:t>
      </w:r>
    </w:p>
    <w:p w14:paraId="61F754B7" w14:textId="77777777" w:rsidR="00C92550" w:rsidRDefault="00C92550" w:rsidP="008D757E">
      <w:pPr>
        <w:pStyle w:val="2ETHUntertitelSchwarzNummeriert"/>
        <w:numPr>
          <w:ilvl w:val="0"/>
          <w:numId w:val="0"/>
        </w:numPr>
        <w:tabs>
          <w:tab w:val="clear" w:pos="482"/>
          <w:tab w:val="clear" w:pos="5822"/>
          <w:tab w:val="clear" w:pos="7524"/>
        </w:tabs>
        <w:rPr>
          <w:b w:val="0"/>
        </w:rPr>
      </w:pPr>
    </w:p>
    <w:p w14:paraId="2F324441" w14:textId="2447D278" w:rsidR="008D757E" w:rsidRPr="008D757E" w:rsidRDefault="008D757E" w:rsidP="00C92550">
      <w:pPr>
        <w:pStyle w:val="2ETHUntertitelSchwarzNummeriert"/>
      </w:pPr>
      <w:r w:rsidRPr="008D757E">
        <w:t>Sample</w:t>
      </w:r>
    </w:p>
    <w:p w14:paraId="4AABF493" w14:textId="550E9DA1" w:rsidR="00C92550" w:rsidRDefault="00C92550" w:rsidP="008D757E">
      <w:pPr>
        <w:pStyle w:val="2ETHUntertitelSchwarzNummeriert"/>
        <w:numPr>
          <w:ilvl w:val="0"/>
          <w:numId w:val="0"/>
        </w:numPr>
        <w:tabs>
          <w:tab w:val="clear" w:pos="482"/>
          <w:tab w:val="clear" w:pos="5822"/>
          <w:tab w:val="clear" w:pos="7524"/>
        </w:tabs>
        <w:rPr>
          <w:b w:val="0"/>
        </w:rPr>
      </w:pPr>
      <w:r>
        <w:rPr>
          <w:b w:val="0"/>
        </w:rPr>
        <w:drawing>
          <wp:inline distT="0" distB="0" distL="0" distR="0" wp14:anchorId="2CC209B3" wp14:editId="0F238D7B">
            <wp:extent cx="4856480" cy="353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3-17 at 17.12.11.png"/>
                    <pic:cNvPicPr/>
                  </pic:nvPicPr>
                  <pic:blipFill>
                    <a:blip r:embed="rId16">
                      <a:extLst>
                        <a:ext uri="{28A0092B-C50C-407E-A947-70E740481C1C}">
                          <a14:useLocalDpi xmlns:a14="http://schemas.microsoft.com/office/drawing/2010/main" val="0"/>
                        </a:ext>
                      </a:extLst>
                    </a:blip>
                    <a:stretch>
                      <a:fillRect/>
                    </a:stretch>
                  </pic:blipFill>
                  <pic:spPr>
                    <a:xfrm>
                      <a:off x="0" y="0"/>
                      <a:ext cx="4856480" cy="3538855"/>
                    </a:xfrm>
                    <a:prstGeom prst="rect">
                      <a:avLst/>
                    </a:prstGeom>
                  </pic:spPr>
                </pic:pic>
              </a:graphicData>
            </a:graphic>
          </wp:inline>
        </w:drawing>
      </w:r>
    </w:p>
    <w:p w14:paraId="41D27612" w14:textId="77777777" w:rsidR="00C92550" w:rsidRDefault="00C92550" w:rsidP="008D757E">
      <w:pPr>
        <w:pStyle w:val="2ETHUntertitelSchwarzNummeriert"/>
        <w:numPr>
          <w:ilvl w:val="0"/>
          <w:numId w:val="0"/>
        </w:numPr>
        <w:tabs>
          <w:tab w:val="clear" w:pos="482"/>
          <w:tab w:val="clear" w:pos="5822"/>
          <w:tab w:val="clear" w:pos="7524"/>
        </w:tabs>
        <w:rPr>
          <w:b w:val="0"/>
        </w:rPr>
      </w:pPr>
    </w:p>
    <w:p w14:paraId="6C8954C6" w14:textId="77777777" w:rsidR="008D757E" w:rsidRPr="008D757E" w:rsidRDefault="008D757E" w:rsidP="008D757E">
      <w:pPr>
        <w:pStyle w:val="2ETHUntertitelSchwarzNummeriert"/>
        <w:numPr>
          <w:ilvl w:val="0"/>
          <w:numId w:val="0"/>
        </w:numPr>
        <w:tabs>
          <w:tab w:val="clear" w:pos="482"/>
          <w:tab w:val="clear" w:pos="5822"/>
          <w:tab w:val="clear" w:pos="7524"/>
        </w:tabs>
        <w:rPr>
          <w:b w:val="0"/>
        </w:rPr>
      </w:pPr>
      <w:r w:rsidRPr="008D757E">
        <w:rPr>
          <w:b w:val="0"/>
        </w:rPr>
        <w:t>In case 1, we can change the gate on node 3 to an OR gate to achieve the desired result at the root.</w:t>
      </w:r>
    </w:p>
    <w:p w14:paraId="0C8CEC96" w14:textId="5070DEF1" w:rsidR="00A27BA3" w:rsidRPr="00720699" w:rsidRDefault="008D757E" w:rsidP="00C92550">
      <w:pPr>
        <w:pStyle w:val="2ETHUntertitelSchwarzNummeriert"/>
        <w:numPr>
          <w:ilvl w:val="0"/>
          <w:numId w:val="0"/>
        </w:numPr>
        <w:tabs>
          <w:tab w:val="clear" w:pos="482"/>
          <w:tab w:val="clear" w:pos="5822"/>
          <w:tab w:val="clear" w:pos="7524"/>
        </w:tabs>
        <w:rPr>
          <w:b w:val="0"/>
        </w:rPr>
      </w:pPr>
      <w:r w:rsidRPr="008D757E">
        <w:rPr>
          <w:b w:val="0"/>
        </w:rPr>
        <w:t>In case 2, only the root can be changed but changing it to an OR gate does not help.</w:t>
      </w:r>
    </w:p>
    <w:sectPr w:rsidR="00A27BA3" w:rsidRPr="00720699" w:rsidSect="00FA484C">
      <w:headerReference w:type="first" r:id="rId17"/>
      <w:footerReference w:type="first" r:id="rId18"/>
      <w:type w:val="continuous"/>
      <w:pgSz w:w="11901" w:h="16840"/>
      <w:pgMar w:top="2041" w:right="2552" w:bottom="2268" w:left="1701" w:header="454" w:footer="454"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91841" w14:textId="77777777" w:rsidR="004A1D0C" w:rsidRDefault="004A1D0C">
      <w:r>
        <w:separator/>
      </w:r>
    </w:p>
  </w:endnote>
  <w:endnote w:type="continuationSeparator" w:id="0">
    <w:p w14:paraId="51B80F29" w14:textId="77777777" w:rsidR="004A1D0C" w:rsidRDefault="004A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4BE79" w14:textId="4711EFF4" w:rsidR="003D32DE" w:rsidRDefault="003D32DE">
    <w:pPr>
      <w:pStyle w:val="3ETHLauftext"/>
      <w:rPr>
        <w:sz w:val="14"/>
      </w:rPr>
    </w:pPr>
    <w:r>
      <w:rPr>
        <w:sz w:val="14"/>
      </w:rPr>
      <w:tab/>
    </w:r>
    <w:r>
      <w:rPr>
        <w:sz w:val="14"/>
      </w:rPr>
      <w:tab/>
    </w:r>
    <w:r>
      <w:rPr>
        <w:sz w:val="14"/>
      </w:rPr>
      <w:tab/>
      <w:t xml:space="preserve">Seite </w:t>
    </w:r>
    <w:r>
      <w:rPr>
        <w:sz w:val="14"/>
      </w:rPr>
      <w:fldChar w:fldCharType="begin"/>
    </w:r>
    <w:r>
      <w:rPr>
        <w:sz w:val="14"/>
      </w:rPr>
      <w:instrText xml:space="preserve"> PAGE   \* MERGEFORMAT </w:instrText>
    </w:r>
    <w:r>
      <w:rPr>
        <w:sz w:val="14"/>
      </w:rPr>
      <w:fldChar w:fldCharType="separate"/>
    </w:r>
    <w:r w:rsidR="007871EE">
      <w:rPr>
        <w:sz w:val="14"/>
      </w:rPr>
      <w:t>2</w:t>
    </w:r>
    <w:r>
      <w:rPr>
        <w:sz w:val="14"/>
      </w:rPr>
      <w:fldChar w:fldCharType="end"/>
    </w:r>
    <w:r>
      <w:rPr>
        <w:sz w:val="14"/>
      </w:rPr>
      <w:t>/</w:t>
    </w:r>
    <w:r w:rsidR="004A1D0C">
      <w:fldChar w:fldCharType="begin"/>
    </w:r>
    <w:r w:rsidR="004A1D0C">
      <w:instrText xml:space="preserve"> NUMPAGES   \* MERGEFORMAT </w:instrText>
    </w:r>
    <w:r w:rsidR="004A1D0C">
      <w:fldChar w:fldCharType="separate"/>
    </w:r>
    <w:r w:rsidR="00C92550" w:rsidRPr="00C92550">
      <w:rPr>
        <w:sz w:val="14"/>
      </w:rPr>
      <w:t>3</w:t>
    </w:r>
    <w:r w:rsidR="004A1D0C">
      <w:rPr>
        <w:sz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E0BD7" w14:textId="071B9781" w:rsidR="003D32DE" w:rsidRDefault="003D32DE">
    <w:pPr>
      <w:pStyle w:val="3ETHLauftext"/>
      <w:rPr>
        <w:sz w:val="14"/>
      </w:rPr>
    </w:pPr>
    <w:r>
      <w:rPr>
        <w:sz w:val="14"/>
      </w:rPr>
      <w:tab/>
    </w:r>
    <w:r>
      <w:rPr>
        <w:sz w:val="14"/>
      </w:rPr>
      <w:tab/>
    </w:r>
    <w:r>
      <w:rPr>
        <w:sz w:val="14"/>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203F" w14:textId="77777777" w:rsidR="00306DE3" w:rsidRDefault="00306DE3">
    <w:pPr>
      <w:pStyle w:val="3ETHLauftext"/>
      <w:rPr>
        <w:sz w:val="14"/>
      </w:rPr>
    </w:pPr>
    <w:r>
      <w:rPr>
        <w:sz w:val="14"/>
      </w:rPr>
      <w:tab/>
    </w:r>
    <w:r>
      <w:rPr>
        <w:sz w:val="14"/>
      </w:rPr>
      <w:tab/>
    </w:r>
    <w:r>
      <w:rPr>
        <w:sz w:val="14"/>
      </w:rPr>
      <w:tab/>
      <w:t xml:space="preserve">Seite </w:t>
    </w:r>
    <w:r>
      <w:rPr>
        <w:sz w:val="14"/>
      </w:rPr>
      <w:fldChar w:fldCharType="begin"/>
    </w:r>
    <w:r>
      <w:rPr>
        <w:sz w:val="14"/>
      </w:rPr>
      <w:instrText xml:space="preserve"> PAGE   \* MERGEFORMAT </w:instrText>
    </w:r>
    <w:r>
      <w:rPr>
        <w:sz w:val="14"/>
      </w:rPr>
      <w:fldChar w:fldCharType="separate"/>
    </w:r>
    <w:r w:rsidR="009B371A">
      <w:rPr>
        <w:sz w:val="14"/>
      </w:rPr>
      <w:t>2</w:t>
    </w:r>
    <w:r>
      <w:rPr>
        <w:sz w:val="14"/>
      </w:rPr>
      <w:fldChar w:fldCharType="end"/>
    </w:r>
    <w:r>
      <w:rPr>
        <w:sz w:val="14"/>
      </w:rPr>
      <w:t>/</w:t>
    </w:r>
    <w:r w:rsidR="004A1D0C">
      <w:fldChar w:fldCharType="begin"/>
    </w:r>
    <w:r w:rsidR="004A1D0C">
      <w:instrText xml:space="preserve"> NUMPAGES   \* MERGEFORMAT </w:instrText>
    </w:r>
    <w:r w:rsidR="004A1D0C">
      <w:fldChar w:fldCharType="separate"/>
    </w:r>
    <w:r w:rsidR="009B371A" w:rsidRPr="009B371A">
      <w:rPr>
        <w:sz w:val="14"/>
      </w:rPr>
      <w:t>3</w:t>
    </w:r>
    <w:r w:rsidR="004A1D0C">
      <w:rPr>
        <w:sz w:val="14"/>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31752" w14:textId="77777777" w:rsidR="00306DE3" w:rsidRDefault="00306DE3">
    <w:pPr>
      <w:pStyle w:val="3ETHLauftext"/>
      <w:rPr>
        <w:sz w:val="14"/>
      </w:rPr>
    </w:pPr>
    <w:r>
      <w:rPr>
        <w:sz w:val="14"/>
      </w:rPr>
      <w:tab/>
    </w:r>
    <w:r>
      <w:rPr>
        <w:sz w:val="14"/>
      </w:rPr>
      <w:tab/>
    </w:r>
    <w:r>
      <w:rPr>
        <w:sz w:val="14"/>
      </w:rP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338A8" w14:textId="77777777" w:rsidR="003D32DE" w:rsidRDefault="003D32DE">
    <w:r>
      <w:rPr>
        <w:noProof/>
        <w:lang w:val="en-US" w:eastAsia="en-US"/>
      </w:rPr>
      <w:drawing>
        <wp:anchor distT="0" distB="0" distL="114300" distR="114300" simplePos="0" relativeHeight="251656704" behindDoc="0" locked="0" layoutInCell="1" allowOverlap="1" wp14:anchorId="4CFA9E69" wp14:editId="459BF431">
          <wp:simplePos x="0" y="0"/>
          <wp:positionH relativeFrom="page">
            <wp:posOffset>6185535</wp:posOffset>
          </wp:positionH>
          <wp:positionV relativeFrom="page">
            <wp:posOffset>8101330</wp:posOffset>
          </wp:positionV>
          <wp:extent cx="1034415" cy="96520"/>
          <wp:effectExtent l="19050" t="0" r="0" b="0"/>
          <wp:wrapNone/>
          <wp:docPr id="11" name="Picture 11" descr="Claim_4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im_400ppi"/>
                  <pic:cNvPicPr>
                    <a:picLocks noChangeAspect="1" noChangeArrowheads="1"/>
                  </pic:cNvPicPr>
                </pic:nvPicPr>
                <pic:blipFill>
                  <a:blip r:embed="rId1"/>
                  <a:srcRect/>
                  <a:stretch>
                    <a:fillRect/>
                  </a:stretch>
                </pic:blipFill>
                <pic:spPr bwMode="auto">
                  <a:xfrm>
                    <a:off x="0" y="0"/>
                    <a:ext cx="1034415" cy="965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92C3A" w14:textId="77777777" w:rsidR="004A1D0C" w:rsidRDefault="004A1D0C">
      <w:r>
        <w:separator/>
      </w:r>
    </w:p>
  </w:footnote>
  <w:footnote w:type="continuationSeparator" w:id="0">
    <w:p w14:paraId="4CF87069" w14:textId="77777777" w:rsidR="004A1D0C" w:rsidRDefault="004A1D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9F02" w14:textId="321CF073" w:rsidR="003D32DE" w:rsidRPr="006C7AB1" w:rsidRDefault="003D32DE" w:rsidP="00A64710">
    <w:pPr>
      <w:rPr>
        <w:rFonts w:ascii="Times New Roman" w:hAnsi="Times New Roman"/>
      </w:rPr>
    </w:pPr>
    <w:ins w:id="0" w:author="Ferdinand Metzler" w:date="2015-12-07T20:01:00Z">
      <w:r>
        <w:rPr>
          <w:noProof/>
          <w:lang w:val="en-US" w:eastAsia="en-US"/>
        </w:rPr>
        <w:drawing>
          <wp:inline distT="0" distB="0" distL="0" distR="0" wp14:anchorId="1B4149D1" wp14:editId="32B988D4">
            <wp:extent cx="1422891" cy="339653"/>
            <wp:effectExtent l="0" t="0" r="0" b="0"/>
            <wp:docPr id="20" name="Picture 20" descr="Macintosh HD:Users:apple:Google Drive:APTUS AG:14 - Corporate Identity:logo:fision_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Google Drive:APTUS AG:14 - Corporate Identity:logo:fision_logo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891" cy="339653"/>
                    </a:xfrm>
                    <a:prstGeom prst="rect">
                      <a:avLst/>
                    </a:prstGeom>
                    <a:noFill/>
                    <a:ln>
                      <a:noFill/>
                    </a:ln>
                  </pic:spPr>
                </pic:pic>
              </a:graphicData>
            </a:graphic>
          </wp:inline>
        </w:drawing>
      </w:r>
    </w:ins>
  </w:p>
  <w:p w14:paraId="68F5D747" w14:textId="55C3B79F" w:rsidR="003D32DE" w:rsidRPr="006C7AB1" w:rsidRDefault="003D32DE" w:rsidP="00A64710">
    <w:pPr>
      <w:ind w:hanging="851"/>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2053C" w14:textId="77777777" w:rsidR="003D32DE" w:rsidRDefault="003D32DE" w:rsidP="006C7AB1">
    <w:pPr>
      <w:pStyle w:val="Header"/>
      <w:rPr>
        <w:rFonts w:ascii="Times New Roman" w:hAnsi="Times New Roman"/>
        <w:lang w:val="de-CH"/>
      </w:rPr>
    </w:pPr>
  </w:p>
  <w:p w14:paraId="43EFACC2" w14:textId="1DA71130" w:rsidR="003D32DE" w:rsidRPr="006C7AB1" w:rsidRDefault="003D32DE" w:rsidP="00A64710">
    <w:pPr>
      <w:pStyle w:val="Header"/>
      <w:rPr>
        <w:lang w:val="de-CH"/>
      </w:rPr>
    </w:pPr>
    <w:ins w:id="1" w:author="Ferdinand Metzler" w:date="2015-12-07T20:02:00Z">
      <w:r>
        <w:rPr>
          <w:noProof/>
          <w:lang w:val="en-US" w:eastAsia="en-US"/>
        </w:rPr>
        <w:drawing>
          <wp:inline distT="0" distB="0" distL="0" distR="0" wp14:anchorId="2D4B20D3" wp14:editId="363715F2">
            <wp:extent cx="1422891" cy="339653"/>
            <wp:effectExtent l="0" t="0" r="0" b="0"/>
            <wp:docPr id="2" name="Picture 2" descr="Macintosh HD:Users:apple:Google Drive:APTUS AG:14 - Corporate Identity:logo:fision_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Google Drive:APTUS AG:14 - Corporate Identity:logo:fision_logo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891" cy="339653"/>
                    </a:xfrm>
                    <a:prstGeom prst="rect">
                      <a:avLst/>
                    </a:prstGeom>
                    <a:noFill/>
                    <a:ln>
                      <a:noFill/>
                    </a:ln>
                  </pic:spPr>
                </pic:pic>
              </a:graphicData>
            </a:graphic>
          </wp:inline>
        </w:drawing>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2132" w14:textId="77777777" w:rsidR="00306DE3" w:rsidRPr="006C7AB1" w:rsidRDefault="00306DE3" w:rsidP="00A64710">
    <w:pPr>
      <w:rPr>
        <w:rFonts w:ascii="Times New Roman" w:hAnsi="Times New Roman"/>
      </w:rPr>
    </w:pPr>
    <w:ins w:id="2" w:author="Ferdinand Metzler" w:date="2015-12-07T20:01:00Z">
      <w:r>
        <w:rPr>
          <w:noProof/>
          <w:lang w:val="en-US" w:eastAsia="en-US"/>
        </w:rPr>
        <w:drawing>
          <wp:inline distT="0" distB="0" distL="0" distR="0" wp14:anchorId="657D00A3" wp14:editId="078E5E83">
            <wp:extent cx="1422891" cy="339653"/>
            <wp:effectExtent l="0" t="0" r="0" b="0"/>
            <wp:docPr id="1" name="Picture 1" descr="Macintosh HD:Users:apple:Google Drive:APTUS AG:14 - Corporate Identity:logo:fision_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Google Drive:APTUS AG:14 - Corporate Identity:logo:fision_logo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891" cy="339653"/>
                    </a:xfrm>
                    <a:prstGeom prst="rect">
                      <a:avLst/>
                    </a:prstGeom>
                    <a:noFill/>
                    <a:ln>
                      <a:noFill/>
                    </a:ln>
                  </pic:spPr>
                </pic:pic>
              </a:graphicData>
            </a:graphic>
          </wp:inline>
        </w:drawing>
      </w:r>
    </w:ins>
  </w:p>
  <w:p w14:paraId="548F275F" w14:textId="77777777" w:rsidR="00306DE3" w:rsidRPr="006C7AB1" w:rsidRDefault="00306DE3" w:rsidP="00A64710">
    <w:pPr>
      <w:ind w:hanging="851"/>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BC3CC" w14:textId="77777777" w:rsidR="00306DE3" w:rsidRDefault="00306DE3" w:rsidP="006C7AB1">
    <w:pPr>
      <w:pStyle w:val="Header"/>
      <w:rPr>
        <w:rFonts w:ascii="Times New Roman" w:hAnsi="Times New Roman"/>
        <w:lang w:val="de-CH"/>
      </w:rPr>
    </w:pPr>
  </w:p>
  <w:p w14:paraId="34E338E9" w14:textId="77777777" w:rsidR="00306DE3" w:rsidRPr="006C7AB1" w:rsidRDefault="00306DE3" w:rsidP="00A64710">
    <w:pPr>
      <w:pStyle w:val="Header"/>
      <w:rPr>
        <w:lang w:val="de-CH"/>
      </w:rPr>
    </w:pPr>
    <w:ins w:id="3" w:author="Ferdinand Metzler" w:date="2015-12-07T20:02:00Z">
      <w:r>
        <w:rPr>
          <w:noProof/>
          <w:lang w:val="en-US" w:eastAsia="en-US"/>
        </w:rPr>
        <w:drawing>
          <wp:inline distT="0" distB="0" distL="0" distR="0" wp14:anchorId="7BCC6D47" wp14:editId="6C8924A4">
            <wp:extent cx="1422891" cy="339653"/>
            <wp:effectExtent l="0" t="0" r="0" b="0"/>
            <wp:docPr id="4" name="Picture 4" descr="Macintosh HD:Users:apple:Google Drive:APTUS AG:14 - Corporate Identity:logo:fision_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Google Drive:APTUS AG:14 - Corporate Identity:logo:fision_logo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891" cy="339653"/>
                    </a:xfrm>
                    <a:prstGeom prst="rect">
                      <a:avLst/>
                    </a:prstGeom>
                    <a:noFill/>
                    <a:ln>
                      <a:noFill/>
                    </a:ln>
                  </pic:spPr>
                </pic:pic>
              </a:graphicData>
            </a:graphic>
          </wp:inline>
        </w:drawing>
      </w:r>
    </w:ins>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4D612" w14:textId="77777777" w:rsidR="003D32DE" w:rsidRDefault="003D32DE">
    <w:r>
      <w:rPr>
        <w:noProof/>
        <w:lang w:val="en-US" w:eastAsia="en-US"/>
      </w:rPr>
      <w:drawing>
        <wp:anchor distT="0" distB="0" distL="114300" distR="114300" simplePos="0" relativeHeight="251657728" behindDoc="0" locked="0" layoutInCell="1" allowOverlap="1" wp14:anchorId="0BE7C450" wp14:editId="5562DE65">
          <wp:simplePos x="0" y="0"/>
          <wp:positionH relativeFrom="page">
            <wp:posOffset>575945</wp:posOffset>
          </wp:positionH>
          <wp:positionV relativeFrom="page">
            <wp:posOffset>504190</wp:posOffset>
          </wp:positionV>
          <wp:extent cx="1612900" cy="279400"/>
          <wp:effectExtent l="0" t="0" r="6350" b="635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900" cy="279400"/>
                  </a:xfrm>
                  <a:prstGeom prst="rect">
                    <a:avLst/>
                  </a:prstGeom>
                  <a:noFill/>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26F19"/>
    <w:multiLevelType w:val="hybridMultilevel"/>
    <w:tmpl w:val="9162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B91894"/>
    <w:multiLevelType w:val="multilevel"/>
    <w:tmpl w:val="CD304082"/>
    <w:lvl w:ilvl="0">
      <w:start w:val="1"/>
      <w:numFmt w:val="bullet"/>
      <w:pStyle w:val="4ETHAufzhlungEingerckt"/>
      <w:lvlText w:val=""/>
      <w:lvlJc w:val="left"/>
      <w:pPr>
        <w:tabs>
          <w:tab w:val="num" w:pos="700"/>
        </w:tabs>
        <w:ind w:left="700" w:hanging="360"/>
      </w:pPr>
      <w:rPr>
        <w:rFonts w:ascii="Symbol" w:hAnsi="Symbol" w:hint="default"/>
        <w:b/>
        <w:i w:val="0"/>
        <w:color w:val="626262"/>
      </w:rPr>
    </w:lvl>
    <w:lvl w:ilvl="1">
      <w:start w:val="1"/>
      <w:numFmt w:val="bullet"/>
      <w:lvlText w:val=""/>
      <w:lvlJc w:val="left"/>
      <w:pPr>
        <w:tabs>
          <w:tab w:val="num" w:pos="1361"/>
        </w:tabs>
        <w:ind w:left="1361" w:hanging="340"/>
      </w:pPr>
      <w:rPr>
        <w:rFonts w:ascii="Symbol" w:hAnsi="Symbol" w:hint="default"/>
        <w:b/>
        <w:i w:val="0"/>
        <w:color w:val="606060"/>
        <w:sz w:val="18"/>
        <w:szCs w:val="18"/>
      </w:rPr>
    </w:lvl>
    <w:lvl w:ilvl="2">
      <w:start w:val="1"/>
      <w:numFmt w:val="bullet"/>
      <w:lvlText w:val=""/>
      <w:lvlJc w:val="left"/>
      <w:pPr>
        <w:tabs>
          <w:tab w:val="num" w:pos="2140"/>
        </w:tabs>
        <w:ind w:left="2140" w:hanging="360"/>
      </w:pPr>
      <w:rPr>
        <w:rFonts w:ascii="Wingdings" w:hAnsi="Wingdings" w:hint="default"/>
        <w:color w:val="606060"/>
      </w:rPr>
    </w:lvl>
    <w:lvl w:ilvl="3">
      <w:start w:val="1"/>
      <w:numFmt w:val="bullet"/>
      <w:lvlText w:val=""/>
      <w:lvlJc w:val="left"/>
      <w:pPr>
        <w:tabs>
          <w:tab w:val="num" w:pos="2860"/>
        </w:tabs>
        <w:ind w:left="2860" w:hanging="360"/>
      </w:pPr>
      <w:rPr>
        <w:rFonts w:ascii="Symbol" w:hAnsi="Symbol" w:hint="default"/>
      </w:rPr>
    </w:lvl>
    <w:lvl w:ilvl="4">
      <w:start w:val="1"/>
      <w:numFmt w:val="bullet"/>
      <w:lvlText w:val="o"/>
      <w:lvlJc w:val="left"/>
      <w:pPr>
        <w:tabs>
          <w:tab w:val="num" w:pos="3580"/>
        </w:tabs>
        <w:ind w:left="3580" w:hanging="360"/>
      </w:pPr>
      <w:rPr>
        <w:rFonts w:ascii="Courier New" w:hAnsi="Courier New" w:cs="Times" w:hint="default"/>
      </w:rPr>
    </w:lvl>
    <w:lvl w:ilvl="5">
      <w:start w:val="1"/>
      <w:numFmt w:val="bullet"/>
      <w:lvlText w:val=""/>
      <w:lvlJc w:val="left"/>
      <w:pPr>
        <w:tabs>
          <w:tab w:val="num" w:pos="4300"/>
        </w:tabs>
        <w:ind w:left="4300" w:hanging="360"/>
      </w:pPr>
      <w:rPr>
        <w:rFonts w:ascii="Wingdings" w:hAnsi="Wingdings" w:hint="default"/>
      </w:rPr>
    </w:lvl>
    <w:lvl w:ilvl="6">
      <w:start w:val="1"/>
      <w:numFmt w:val="bullet"/>
      <w:lvlText w:val=""/>
      <w:lvlJc w:val="left"/>
      <w:pPr>
        <w:tabs>
          <w:tab w:val="num" w:pos="5020"/>
        </w:tabs>
        <w:ind w:left="5020" w:hanging="360"/>
      </w:pPr>
      <w:rPr>
        <w:rFonts w:ascii="Symbol" w:hAnsi="Symbol" w:hint="default"/>
      </w:rPr>
    </w:lvl>
    <w:lvl w:ilvl="7">
      <w:start w:val="1"/>
      <w:numFmt w:val="bullet"/>
      <w:lvlText w:val="o"/>
      <w:lvlJc w:val="left"/>
      <w:pPr>
        <w:tabs>
          <w:tab w:val="num" w:pos="5740"/>
        </w:tabs>
        <w:ind w:left="5740" w:hanging="360"/>
      </w:pPr>
      <w:rPr>
        <w:rFonts w:ascii="Courier New" w:hAnsi="Courier New" w:cs="Times" w:hint="default"/>
      </w:rPr>
    </w:lvl>
    <w:lvl w:ilvl="8">
      <w:start w:val="1"/>
      <w:numFmt w:val="bullet"/>
      <w:lvlText w:val=""/>
      <w:lvlJc w:val="left"/>
      <w:pPr>
        <w:tabs>
          <w:tab w:val="num" w:pos="6460"/>
        </w:tabs>
        <w:ind w:left="6460" w:hanging="360"/>
      </w:pPr>
      <w:rPr>
        <w:rFonts w:ascii="Wingdings" w:hAnsi="Wingdings" w:hint="default"/>
      </w:rPr>
    </w:lvl>
  </w:abstractNum>
  <w:abstractNum w:abstractNumId="2">
    <w:nsid w:val="31DB4CC7"/>
    <w:multiLevelType w:val="hybridMultilevel"/>
    <w:tmpl w:val="44FC0E64"/>
    <w:lvl w:ilvl="0" w:tplc="C064693E">
      <w:start w:val="1"/>
      <w:numFmt w:val="decimal"/>
      <w:lvlText w:val="%1."/>
      <w:lvlJc w:val="left"/>
      <w:pPr>
        <w:tabs>
          <w:tab w:val="num" w:pos="405"/>
        </w:tabs>
        <w:ind w:left="405" w:hanging="360"/>
      </w:pPr>
    </w:lvl>
    <w:lvl w:ilvl="1" w:tplc="D9368D64">
      <w:start w:val="1"/>
      <w:numFmt w:val="bullet"/>
      <w:lvlText w:val=""/>
      <w:lvlJc w:val="left"/>
      <w:pPr>
        <w:tabs>
          <w:tab w:val="num" w:pos="1125"/>
        </w:tabs>
        <w:ind w:left="1125" w:hanging="360"/>
      </w:pPr>
      <w:rPr>
        <w:rFonts w:ascii="Symbol" w:hAnsi="Symbol" w:hint="default"/>
      </w:rPr>
    </w:lvl>
    <w:lvl w:ilvl="2" w:tplc="DBE686F0">
      <w:start w:val="1"/>
      <w:numFmt w:val="lowerRoman"/>
      <w:lvlText w:val="%3."/>
      <w:lvlJc w:val="right"/>
      <w:pPr>
        <w:tabs>
          <w:tab w:val="num" w:pos="1845"/>
        </w:tabs>
        <w:ind w:left="1845" w:hanging="180"/>
      </w:pPr>
    </w:lvl>
    <w:lvl w:ilvl="3" w:tplc="290612A4" w:tentative="1">
      <w:start w:val="1"/>
      <w:numFmt w:val="decimal"/>
      <w:lvlText w:val="%4."/>
      <w:lvlJc w:val="left"/>
      <w:pPr>
        <w:tabs>
          <w:tab w:val="num" w:pos="2565"/>
        </w:tabs>
        <w:ind w:left="2565" w:hanging="360"/>
      </w:pPr>
    </w:lvl>
    <w:lvl w:ilvl="4" w:tplc="7F52F6DA" w:tentative="1">
      <w:start w:val="1"/>
      <w:numFmt w:val="lowerLetter"/>
      <w:lvlText w:val="%5."/>
      <w:lvlJc w:val="left"/>
      <w:pPr>
        <w:tabs>
          <w:tab w:val="num" w:pos="3285"/>
        </w:tabs>
        <w:ind w:left="3285" w:hanging="360"/>
      </w:pPr>
    </w:lvl>
    <w:lvl w:ilvl="5" w:tplc="90F0C0C4" w:tentative="1">
      <w:start w:val="1"/>
      <w:numFmt w:val="lowerRoman"/>
      <w:lvlText w:val="%6."/>
      <w:lvlJc w:val="right"/>
      <w:pPr>
        <w:tabs>
          <w:tab w:val="num" w:pos="4005"/>
        </w:tabs>
        <w:ind w:left="4005" w:hanging="180"/>
      </w:pPr>
    </w:lvl>
    <w:lvl w:ilvl="6" w:tplc="9DBA9680" w:tentative="1">
      <w:start w:val="1"/>
      <w:numFmt w:val="decimal"/>
      <w:lvlText w:val="%7."/>
      <w:lvlJc w:val="left"/>
      <w:pPr>
        <w:tabs>
          <w:tab w:val="num" w:pos="4725"/>
        </w:tabs>
        <w:ind w:left="4725" w:hanging="360"/>
      </w:pPr>
    </w:lvl>
    <w:lvl w:ilvl="7" w:tplc="5AB448AA" w:tentative="1">
      <w:start w:val="1"/>
      <w:numFmt w:val="lowerLetter"/>
      <w:lvlText w:val="%8."/>
      <w:lvlJc w:val="left"/>
      <w:pPr>
        <w:tabs>
          <w:tab w:val="num" w:pos="5445"/>
        </w:tabs>
        <w:ind w:left="5445" w:hanging="360"/>
      </w:pPr>
    </w:lvl>
    <w:lvl w:ilvl="8" w:tplc="200AA20E" w:tentative="1">
      <w:start w:val="1"/>
      <w:numFmt w:val="lowerRoman"/>
      <w:lvlText w:val="%9."/>
      <w:lvlJc w:val="right"/>
      <w:pPr>
        <w:tabs>
          <w:tab w:val="num" w:pos="6165"/>
        </w:tabs>
        <w:ind w:left="6165" w:hanging="180"/>
      </w:pPr>
    </w:lvl>
  </w:abstractNum>
  <w:abstractNum w:abstractNumId="3">
    <w:nsid w:val="32F23D52"/>
    <w:multiLevelType w:val="multilevel"/>
    <w:tmpl w:val="38D24B9C"/>
    <w:lvl w:ilvl="0">
      <w:start w:val="1"/>
      <w:numFmt w:val="decimal"/>
      <w:pStyle w:val="2ETHUntertitelSchwarzNummeriert"/>
      <w:lvlText w:val="%1."/>
      <w:lvlJc w:val="left"/>
      <w:pPr>
        <w:tabs>
          <w:tab w:val="num" w:pos="357"/>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nsid w:val="37AF6B06"/>
    <w:multiLevelType w:val="hybridMultilevel"/>
    <w:tmpl w:val="BA364BA8"/>
    <w:lvl w:ilvl="0" w:tplc="E41A72BE">
      <w:start w:val="1"/>
      <w:numFmt w:val="bullet"/>
      <w:lvlText w:val=""/>
      <w:lvlJc w:val="left"/>
      <w:pPr>
        <w:tabs>
          <w:tab w:val="num" w:pos="720"/>
        </w:tabs>
        <w:ind w:left="720" w:hanging="360"/>
      </w:pPr>
      <w:rPr>
        <w:rFonts w:ascii="Symbol" w:hAnsi="Symbol" w:hint="default"/>
      </w:rPr>
    </w:lvl>
    <w:lvl w:ilvl="1" w:tplc="6BA637F2" w:tentative="1">
      <w:start w:val="1"/>
      <w:numFmt w:val="bullet"/>
      <w:lvlText w:val="o"/>
      <w:lvlJc w:val="left"/>
      <w:pPr>
        <w:tabs>
          <w:tab w:val="num" w:pos="1440"/>
        </w:tabs>
        <w:ind w:left="1440" w:hanging="360"/>
      </w:pPr>
      <w:rPr>
        <w:rFonts w:ascii="Courier" w:hAnsi="Courier" w:hint="default"/>
      </w:rPr>
    </w:lvl>
    <w:lvl w:ilvl="2" w:tplc="A8FC4FA4" w:tentative="1">
      <w:start w:val="1"/>
      <w:numFmt w:val="bullet"/>
      <w:lvlText w:val=""/>
      <w:lvlJc w:val="left"/>
      <w:pPr>
        <w:tabs>
          <w:tab w:val="num" w:pos="2160"/>
        </w:tabs>
        <w:ind w:left="2160" w:hanging="360"/>
      </w:pPr>
      <w:rPr>
        <w:rFonts w:ascii="Symbol" w:hAnsi="Symbol" w:hint="default"/>
      </w:rPr>
    </w:lvl>
    <w:lvl w:ilvl="3" w:tplc="A5EA6DBA" w:tentative="1">
      <w:start w:val="1"/>
      <w:numFmt w:val="bullet"/>
      <w:lvlText w:val=""/>
      <w:lvlJc w:val="left"/>
      <w:pPr>
        <w:tabs>
          <w:tab w:val="num" w:pos="2880"/>
        </w:tabs>
        <w:ind w:left="2880" w:hanging="360"/>
      </w:pPr>
      <w:rPr>
        <w:rFonts w:ascii="Symbol" w:hAnsi="Symbol" w:hint="default"/>
      </w:rPr>
    </w:lvl>
    <w:lvl w:ilvl="4" w:tplc="16806DD2" w:tentative="1">
      <w:start w:val="1"/>
      <w:numFmt w:val="bullet"/>
      <w:lvlText w:val="o"/>
      <w:lvlJc w:val="left"/>
      <w:pPr>
        <w:tabs>
          <w:tab w:val="num" w:pos="3600"/>
        </w:tabs>
        <w:ind w:left="3600" w:hanging="360"/>
      </w:pPr>
      <w:rPr>
        <w:rFonts w:ascii="Courier" w:hAnsi="Courier" w:hint="default"/>
      </w:rPr>
    </w:lvl>
    <w:lvl w:ilvl="5" w:tplc="B1767110" w:tentative="1">
      <w:start w:val="1"/>
      <w:numFmt w:val="bullet"/>
      <w:lvlText w:val=""/>
      <w:lvlJc w:val="left"/>
      <w:pPr>
        <w:tabs>
          <w:tab w:val="num" w:pos="4320"/>
        </w:tabs>
        <w:ind w:left="4320" w:hanging="360"/>
      </w:pPr>
      <w:rPr>
        <w:rFonts w:ascii="Symbol" w:hAnsi="Symbol" w:hint="default"/>
      </w:rPr>
    </w:lvl>
    <w:lvl w:ilvl="6" w:tplc="D7544BC4" w:tentative="1">
      <w:start w:val="1"/>
      <w:numFmt w:val="bullet"/>
      <w:lvlText w:val=""/>
      <w:lvlJc w:val="left"/>
      <w:pPr>
        <w:tabs>
          <w:tab w:val="num" w:pos="5040"/>
        </w:tabs>
        <w:ind w:left="5040" w:hanging="360"/>
      </w:pPr>
      <w:rPr>
        <w:rFonts w:ascii="Symbol" w:hAnsi="Symbol" w:hint="default"/>
      </w:rPr>
    </w:lvl>
    <w:lvl w:ilvl="7" w:tplc="3208C0BA" w:tentative="1">
      <w:start w:val="1"/>
      <w:numFmt w:val="bullet"/>
      <w:lvlText w:val="o"/>
      <w:lvlJc w:val="left"/>
      <w:pPr>
        <w:tabs>
          <w:tab w:val="num" w:pos="5760"/>
        </w:tabs>
        <w:ind w:left="5760" w:hanging="360"/>
      </w:pPr>
      <w:rPr>
        <w:rFonts w:ascii="Courier" w:hAnsi="Courier" w:hint="default"/>
      </w:rPr>
    </w:lvl>
    <w:lvl w:ilvl="8" w:tplc="3AD20856" w:tentative="1">
      <w:start w:val="1"/>
      <w:numFmt w:val="bullet"/>
      <w:lvlText w:val=""/>
      <w:lvlJc w:val="left"/>
      <w:pPr>
        <w:tabs>
          <w:tab w:val="num" w:pos="6480"/>
        </w:tabs>
        <w:ind w:left="6480" w:hanging="360"/>
      </w:pPr>
      <w:rPr>
        <w:rFonts w:ascii="Symbol" w:hAnsi="Symbol" w:hint="default"/>
      </w:rPr>
    </w:lvl>
  </w:abstractNum>
  <w:abstractNum w:abstractNumId="5">
    <w:nsid w:val="38984C46"/>
    <w:multiLevelType w:val="hybridMultilevel"/>
    <w:tmpl w:val="C1B4BC42"/>
    <w:lvl w:ilvl="0" w:tplc="C9987382">
      <w:numFmt w:val="bullet"/>
      <w:lvlText w:val=""/>
      <w:lvlJc w:val="left"/>
      <w:pPr>
        <w:ind w:left="420" w:hanging="360"/>
      </w:pPr>
      <w:rPr>
        <w:rFonts w:ascii="Symbol" w:eastAsia="Times"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4D10202B"/>
    <w:multiLevelType w:val="multilevel"/>
    <w:tmpl w:val="3A92588C"/>
    <w:lvl w:ilvl="0">
      <w:start w:val="1"/>
      <w:numFmt w:val="bullet"/>
      <w:lvlText w:val=""/>
      <w:lvlJc w:val="left"/>
      <w:pPr>
        <w:tabs>
          <w:tab w:val="num" w:pos="700"/>
        </w:tabs>
        <w:ind w:left="700" w:hanging="360"/>
      </w:pPr>
      <w:rPr>
        <w:rFonts w:ascii="Symbol" w:hAnsi="Symbol" w:hint="default"/>
        <w:b/>
        <w:i w:val="0"/>
        <w:color w:val="626262"/>
      </w:rPr>
    </w:lvl>
    <w:lvl w:ilvl="1">
      <w:start w:val="1"/>
      <w:numFmt w:val="bullet"/>
      <w:lvlText w:val=""/>
      <w:lvlJc w:val="left"/>
      <w:pPr>
        <w:tabs>
          <w:tab w:val="num" w:pos="1361"/>
        </w:tabs>
        <w:ind w:left="1361" w:hanging="340"/>
      </w:pPr>
      <w:rPr>
        <w:rFonts w:ascii="Symbol" w:hAnsi="Symbol" w:hint="default"/>
        <w:b/>
        <w:i w:val="0"/>
        <w:color w:val="606060"/>
        <w:sz w:val="18"/>
      </w:rPr>
    </w:lvl>
    <w:lvl w:ilvl="2">
      <w:start w:val="1"/>
      <w:numFmt w:val="bullet"/>
      <w:lvlText w:val=""/>
      <w:lvlJc w:val="left"/>
      <w:pPr>
        <w:tabs>
          <w:tab w:val="num" w:pos="2140"/>
        </w:tabs>
        <w:ind w:left="2140" w:hanging="360"/>
      </w:pPr>
      <w:rPr>
        <w:rFonts w:ascii="Wingdings" w:hAnsi="Wingdings" w:hint="default"/>
        <w:color w:val="606060"/>
      </w:rPr>
    </w:lvl>
    <w:lvl w:ilvl="3">
      <w:start w:val="1"/>
      <w:numFmt w:val="bullet"/>
      <w:lvlText w:val=""/>
      <w:lvlJc w:val="left"/>
      <w:pPr>
        <w:tabs>
          <w:tab w:val="num" w:pos="2860"/>
        </w:tabs>
        <w:ind w:left="2860" w:hanging="360"/>
      </w:pPr>
      <w:rPr>
        <w:rFonts w:ascii="Symbol" w:hAnsi="Symbol" w:hint="default"/>
      </w:rPr>
    </w:lvl>
    <w:lvl w:ilvl="4">
      <w:start w:val="1"/>
      <w:numFmt w:val="bullet"/>
      <w:lvlText w:val="o"/>
      <w:lvlJc w:val="left"/>
      <w:pPr>
        <w:tabs>
          <w:tab w:val="num" w:pos="3580"/>
        </w:tabs>
        <w:ind w:left="3580" w:hanging="360"/>
      </w:pPr>
      <w:rPr>
        <w:rFonts w:ascii="Courier New" w:hAnsi="Courier New" w:hint="default"/>
      </w:rPr>
    </w:lvl>
    <w:lvl w:ilvl="5">
      <w:start w:val="1"/>
      <w:numFmt w:val="bullet"/>
      <w:lvlText w:val=""/>
      <w:lvlJc w:val="left"/>
      <w:pPr>
        <w:tabs>
          <w:tab w:val="num" w:pos="4300"/>
        </w:tabs>
        <w:ind w:left="4300" w:hanging="360"/>
      </w:pPr>
      <w:rPr>
        <w:rFonts w:ascii="Wingdings" w:hAnsi="Wingdings" w:hint="default"/>
      </w:rPr>
    </w:lvl>
    <w:lvl w:ilvl="6">
      <w:start w:val="1"/>
      <w:numFmt w:val="bullet"/>
      <w:lvlText w:val=""/>
      <w:lvlJc w:val="left"/>
      <w:pPr>
        <w:tabs>
          <w:tab w:val="num" w:pos="5020"/>
        </w:tabs>
        <w:ind w:left="5020" w:hanging="360"/>
      </w:pPr>
      <w:rPr>
        <w:rFonts w:ascii="Symbol" w:hAnsi="Symbol" w:hint="default"/>
      </w:rPr>
    </w:lvl>
    <w:lvl w:ilvl="7">
      <w:start w:val="1"/>
      <w:numFmt w:val="bullet"/>
      <w:lvlText w:val="o"/>
      <w:lvlJc w:val="left"/>
      <w:pPr>
        <w:tabs>
          <w:tab w:val="num" w:pos="5740"/>
        </w:tabs>
        <w:ind w:left="5740" w:hanging="360"/>
      </w:pPr>
      <w:rPr>
        <w:rFonts w:ascii="Courier New" w:hAnsi="Courier New" w:hint="default"/>
      </w:rPr>
    </w:lvl>
    <w:lvl w:ilvl="8">
      <w:start w:val="1"/>
      <w:numFmt w:val="bullet"/>
      <w:lvlText w:val=""/>
      <w:lvlJc w:val="left"/>
      <w:pPr>
        <w:tabs>
          <w:tab w:val="num" w:pos="6460"/>
        </w:tabs>
        <w:ind w:left="6460" w:hanging="360"/>
      </w:pPr>
      <w:rPr>
        <w:rFonts w:ascii="Wingdings" w:hAnsi="Wingdings" w:hint="default"/>
      </w:rPr>
    </w:lvl>
  </w:abstractNum>
  <w:abstractNum w:abstractNumId="7">
    <w:nsid w:val="61A53DBB"/>
    <w:multiLevelType w:val="hybridMultilevel"/>
    <w:tmpl w:val="7D0255A6"/>
    <w:lvl w:ilvl="0" w:tplc="0DF6D150">
      <w:start w:val="1"/>
      <w:numFmt w:val="bullet"/>
      <w:lvlText w:val=""/>
      <w:lvlJc w:val="left"/>
      <w:pPr>
        <w:tabs>
          <w:tab w:val="num" w:pos="720"/>
        </w:tabs>
        <w:ind w:left="720" w:hanging="360"/>
      </w:pPr>
      <w:rPr>
        <w:rFonts w:ascii="Symbol" w:hAnsi="Symbol" w:hint="default"/>
      </w:rPr>
    </w:lvl>
    <w:lvl w:ilvl="1" w:tplc="85B273F4" w:tentative="1">
      <w:start w:val="1"/>
      <w:numFmt w:val="bullet"/>
      <w:lvlText w:val="o"/>
      <w:lvlJc w:val="left"/>
      <w:pPr>
        <w:tabs>
          <w:tab w:val="num" w:pos="1440"/>
        </w:tabs>
        <w:ind w:left="1440" w:hanging="360"/>
      </w:pPr>
      <w:rPr>
        <w:rFonts w:ascii="Courier New" w:hAnsi="Courier New" w:hint="default"/>
      </w:rPr>
    </w:lvl>
    <w:lvl w:ilvl="2" w:tplc="D18805CC" w:tentative="1">
      <w:start w:val="1"/>
      <w:numFmt w:val="bullet"/>
      <w:lvlText w:val=""/>
      <w:lvlJc w:val="left"/>
      <w:pPr>
        <w:tabs>
          <w:tab w:val="num" w:pos="2160"/>
        </w:tabs>
        <w:ind w:left="2160" w:hanging="360"/>
      </w:pPr>
      <w:rPr>
        <w:rFonts w:ascii="Wingdings" w:hAnsi="Wingdings" w:hint="default"/>
      </w:rPr>
    </w:lvl>
    <w:lvl w:ilvl="3" w:tplc="D236E14A" w:tentative="1">
      <w:start w:val="1"/>
      <w:numFmt w:val="bullet"/>
      <w:lvlText w:val=""/>
      <w:lvlJc w:val="left"/>
      <w:pPr>
        <w:tabs>
          <w:tab w:val="num" w:pos="2880"/>
        </w:tabs>
        <w:ind w:left="2880" w:hanging="360"/>
      </w:pPr>
      <w:rPr>
        <w:rFonts w:ascii="Symbol" w:hAnsi="Symbol" w:hint="default"/>
      </w:rPr>
    </w:lvl>
    <w:lvl w:ilvl="4" w:tplc="713EB85A" w:tentative="1">
      <w:start w:val="1"/>
      <w:numFmt w:val="bullet"/>
      <w:lvlText w:val="o"/>
      <w:lvlJc w:val="left"/>
      <w:pPr>
        <w:tabs>
          <w:tab w:val="num" w:pos="3600"/>
        </w:tabs>
        <w:ind w:left="3600" w:hanging="360"/>
      </w:pPr>
      <w:rPr>
        <w:rFonts w:ascii="Courier New" w:hAnsi="Courier New" w:hint="default"/>
      </w:rPr>
    </w:lvl>
    <w:lvl w:ilvl="5" w:tplc="C7F2265C" w:tentative="1">
      <w:start w:val="1"/>
      <w:numFmt w:val="bullet"/>
      <w:lvlText w:val=""/>
      <w:lvlJc w:val="left"/>
      <w:pPr>
        <w:tabs>
          <w:tab w:val="num" w:pos="4320"/>
        </w:tabs>
        <w:ind w:left="4320" w:hanging="360"/>
      </w:pPr>
      <w:rPr>
        <w:rFonts w:ascii="Wingdings" w:hAnsi="Wingdings" w:hint="default"/>
      </w:rPr>
    </w:lvl>
    <w:lvl w:ilvl="6" w:tplc="DB88A4C8" w:tentative="1">
      <w:start w:val="1"/>
      <w:numFmt w:val="bullet"/>
      <w:lvlText w:val=""/>
      <w:lvlJc w:val="left"/>
      <w:pPr>
        <w:tabs>
          <w:tab w:val="num" w:pos="5040"/>
        </w:tabs>
        <w:ind w:left="5040" w:hanging="360"/>
      </w:pPr>
      <w:rPr>
        <w:rFonts w:ascii="Symbol" w:hAnsi="Symbol" w:hint="default"/>
      </w:rPr>
    </w:lvl>
    <w:lvl w:ilvl="7" w:tplc="0AB07040" w:tentative="1">
      <w:start w:val="1"/>
      <w:numFmt w:val="bullet"/>
      <w:lvlText w:val="o"/>
      <w:lvlJc w:val="left"/>
      <w:pPr>
        <w:tabs>
          <w:tab w:val="num" w:pos="5760"/>
        </w:tabs>
        <w:ind w:left="5760" w:hanging="360"/>
      </w:pPr>
      <w:rPr>
        <w:rFonts w:ascii="Courier New" w:hAnsi="Courier New" w:hint="default"/>
      </w:rPr>
    </w:lvl>
    <w:lvl w:ilvl="8" w:tplc="AC1AEFC0" w:tentative="1">
      <w:start w:val="1"/>
      <w:numFmt w:val="bullet"/>
      <w:lvlText w:val=""/>
      <w:lvlJc w:val="left"/>
      <w:pPr>
        <w:tabs>
          <w:tab w:val="num" w:pos="6480"/>
        </w:tabs>
        <w:ind w:left="6480" w:hanging="360"/>
      </w:pPr>
      <w:rPr>
        <w:rFonts w:ascii="Wingdings" w:hAnsi="Wingdings" w:hint="default"/>
      </w:rPr>
    </w:lvl>
  </w:abstractNum>
  <w:abstractNum w:abstractNumId="8">
    <w:nsid w:val="777E7722"/>
    <w:multiLevelType w:val="hybridMultilevel"/>
    <w:tmpl w:val="3C7017F2"/>
    <w:lvl w:ilvl="0" w:tplc="652824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5"/>
  </w:num>
  <w:num w:numId="7">
    <w:abstractNumId w:val="1"/>
  </w:num>
  <w:num w:numId="8">
    <w:abstractNumId w:val="3"/>
  </w:num>
  <w:num w:numId="9">
    <w:abstractNumId w:val="0"/>
  </w:num>
  <w:num w:numId="10">
    <w:abstractNumId w:val="8"/>
  </w:num>
  <w:num w:numId="11">
    <w:abstractNumId w:val="3"/>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attachedTemplate r:id="rId1"/>
  <w:revisionView w:markup="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B2"/>
    <w:rsid w:val="00026FB7"/>
    <w:rsid w:val="000B2076"/>
    <w:rsid w:val="000D1461"/>
    <w:rsid w:val="0011296E"/>
    <w:rsid w:val="00161E0B"/>
    <w:rsid w:val="002731C5"/>
    <w:rsid w:val="002B18BC"/>
    <w:rsid w:val="002B1AA0"/>
    <w:rsid w:val="002B74F2"/>
    <w:rsid w:val="00306DE3"/>
    <w:rsid w:val="00337C16"/>
    <w:rsid w:val="00385CB3"/>
    <w:rsid w:val="003D32DE"/>
    <w:rsid w:val="004A0799"/>
    <w:rsid w:val="004A1D0C"/>
    <w:rsid w:val="004C2D14"/>
    <w:rsid w:val="004C4357"/>
    <w:rsid w:val="005210FB"/>
    <w:rsid w:val="00530A41"/>
    <w:rsid w:val="005756D8"/>
    <w:rsid w:val="00591937"/>
    <w:rsid w:val="00596635"/>
    <w:rsid w:val="005A10EA"/>
    <w:rsid w:val="005A60E0"/>
    <w:rsid w:val="005A7EDF"/>
    <w:rsid w:val="00616D03"/>
    <w:rsid w:val="006A0553"/>
    <w:rsid w:val="006A5B11"/>
    <w:rsid w:val="006C7AB1"/>
    <w:rsid w:val="006D6776"/>
    <w:rsid w:val="006E4E91"/>
    <w:rsid w:val="00720699"/>
    <w:rsid w:val="007330B1"/>
    <w:rsid w:val="007871EE"/>
    <w:rsid w:val="007B0046"/>
    <w:rsid w:val="008203A3"/>
    <w:rsid w:val="008461DF"/>
    <w:rsid w:val="0088509B"/>
    <w:rsid w:val="0088600D"/>
    <w:rsid w:val="008C5FE1"/>
    <w:rsid w:val="008D4F42"/>
    <w:rsid w:val="008D757E"/>
    <w:rsid w:val="00906209"/>
    <w:rsid w:val="0098268E"/>
    <w:rsid w:val="009B371A"/>
    <w:rsid w:val="00A26B61"/>
    <w:rsid w:val="00A27BA3"/>
    <w:rsid w:val="00A41491"/>
    <w:rsid w:val="00A64710"/>
    <w:rsid w:val="00A65154"/>
    <w:rsid w:val="00AC37A0"/>
    <w:rsid w:val="00B61E50"/>
    <w:rsid w:val="00BB0B0A"/>
    <w:rsid w:val="00BD1A11"/>
    <w:rsid w:val="00BE279C"/>
    <w:rsid w:val="00BF2758"/>
    <w:rsid w:val="00C633E3"/>
    <w:rsid w:val="00C92550"/>
    <w:rsid w:val="00CF04B2"/>
    <w:rsid w:val="00D511BC"/>
    <w:rsid w:val="00D53ACC"/>
    <w:rsid w:val="00DC4335"/>
    <w:rsid w:val="00DD6F58"/>
    <w:rsid w:val="00DE0B5F"/>
    <w:rsid w:val="00E545D0"/>
    <w:rsid w:val="00E80EAB"/>
    <w:rsid w:val="00ED4BFF"/>
    <w:rsid w:val="00F51B71"/>
    <w:rsid w:val="00F958A6"/>
    <w:rsid w:val="00FA484C"/>
    <w:rsid w:val="00FE67F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BF6D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de-CH" w:eastAsia="de-CH"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84C"/>
    <w:rPr>
      <w:sz w:val="24"/>
      <w:lang w:val="de-DE"/>
    </w:rPr>
  </w:style>
  <w:style w:type="paragraph" w:styleId="Heading1">
    <w:name w:val="heading 1"/>
    <w:basedOn w:val="Normal"/>
    <w:next w:val="Normal"/>
    <w:qFormat/>
    <w:rsid w:val="00FA484C"/>
    <w:pPr>
      <w:keepNext/>
      <w:spacing w:before="240" w:after="60"/>
      <w:outlineLvl w:val="0"/>
    </w:pPr>
    <w:rPr>
      <w:rFonts w:ascii="Helvetica" w:hAnsi="Helvetica"/>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THTitel">
    <w:name w:val="___1_ETH_Titel"/>
    <w:next w:val="Normal"/>
    <w:rsid w:val="00FA484C"/>
    <w:pPr>
      <w:spacing w:line="336" w:lineRule="auto"/>
    </w:pPr>
    <w:rPr>
      <w:rFonts w:ascii="Tahoma" w:hAnsi="Tahoma"/>
      <w:b/>
      <w:noProof/>
      <w:sz w:val="22"/>
    </w:rPr>
  </w:style>
  <w:style w:type="paragraph" w:customStyle="1" w:styleId="2ETHUntertitel">
    <w:name w:val="___2_ETH_Untertitel"/>
    <w:basedOn w:val="1ETHTitel"/>
    <w:next w:val="Normal"/>
    <w:rsid w:val="00FA484C"/>
    <w:pPr>
      <w:tabs>
        <w:tab w:val="left" w:pos="482"/>
        <w:tab w:val="left" w:pos="5822"/>
        <w:tab w:val="right" w:pos="7524"/>
      </w:tabs>
    </w:pPr>
    <w:rPr>
      <w:sz w:val="18"/>
    </w:rPr>
  </w:style>
  <w:style w:type="paragraph" w:customStyle="1" w:styleId="3ETHLauftext">
    <w:name w:val="___3_ETH_Lauftext"/>
    <w:link w:val="3ETHLauftextChar"/>
    <w:rsid w:val="00FA484C"/>
    <w:pPr>
      <w:tabs>
        <w:tab w:val="center" w:pos="710"/>
        <w:tab w:val="left" w:pos="5822"/>
        <w:tab w:val="right" w:pos="7526"/>
      </w:tabs>
      <w:spacing w:line="312" w:lineRule="auto"/>
    </w:pPr>
    <w:rPr>
      <w:rFonts w:ascii="Tahoma" w:hAnsi="Tahoma"/>
      <w:noProof/>
      <w:sz w:val="18"/>
    </w:rPr>
  </w:style>
  <w:style w:type="paragraph" w:customStyle="1" w:styleId="4ETHAufzhlung">
    <w:name w:val="___4_ETH_Aufzählung"/>
    <w:basedOn w:val="3ETHLauftext"/>
    <w:link w:val="4ETHAufzhlungCharChar"/>
    <w:rsid w:val="00FA484C"/>
    <w:pPr>
      <w:tabs>
        <w:tab w:val="num" w:pos="284"/>
      </w:tabs>
      <w:ind w:left="284" w:hanging="284"/>
    </w:pPr>
  </w:style>
  <w:style w:type="paragraph" w:styleId="Header">
    <w:name w:val="header"/>
    <w:basedOn w:val="Normal"/>
    <w:link w:val="HeaderChar"/>
    <w:uiPriority w:val="99"/>
    <w:unhideWhenUsed/>
    <w:rsid w:val="00E80EAB"/>
    <w:pPr>
      <w:tabs>
        <w:tab w:val="center" w:pos="4536"/>
        <w:tab w:val="right" w:pos="9072"/>
      </w:tabs>
    </w:pPr>
  </w:style>
  <w:style w:type="character" w:customStyle="1" w:styleId="HeaderChar">
    <w:name w:val="Header Char"/>
    <w:basedOn w:val="DefaultParagraphFont"/>
    <w:link w:val="Header"/>
    <w:uiPriority w:val="99"/>
    <w:rsid w:val="00E80EAB"/>
    <w:rPr>
      <w:sz w:val="24"/>
      <w:lang w:val="de-DE"/>
    </w:rPr>
  </w:style>
  <w:style w:type="paragraph" w:styleId="Footer">
    <w:name w:val="footer"/>
    <w:basedOn w:val="Normal"/>
    <w:link w:val="FooterChar"/>
    <w:uiPriority w:val="99"/>
    <w:unhideWhenUsed/>
    <w:rsid w:val="00E80EAB"/>
    <w:pPr>
      <w:tabs>
        <w:tab w:val="center" w:pos="4536"/>
        <w:tab w:val="right" w:pos="9072"/>
      </w:tabs>
    </w:pPr>
  </w:style>
  <w:style w:type="character" w:customStyle="1" w:styleId="FooterChar">
    <w:name w:val="Footer Char"/>
    <w:basedOn w:val="DefaultParagraphFont"/>
    <w:link w:val="Footer"/>
    <w:uiPriority w:val="99"/>
    <w:rsid w:val="00E80EAB"/>
    <w:rPr>
      <w:sz w:val="24"/>
      <w:lang w:val="de-DE"/>
    </w:rPr>
  </w:style>
  <w:style w:type="paragraph" w:styleId="BalloonText">
    <w:name w:val="Balloon Text"/>
    <w:basedOn w:val="Normal"/>
    <w:link w:val="BalloonTextChar"/>
    <w:uiPriority w:val="99"/>
    <w:semiHidden/>
    <w:unhideWhenUsed/>
    <w:rsid w:val="002B1AA0"/>
    <w:rPr>
      <w:rFonts w:ascii="Tahoma" w:hAnsi="Tahoma" w:cs="Tahoma"/>
      <w:sz w:val="16"/>
      <w:szCs w:val="16"/>
    </w:rPr>
  </w:style>
  <w:style w:type="character" w:customStyle="1" w:styleId="BalloonTextChar">
    <w:name w:val="Balloon Text Char"/>
    <w:basedOn w:val="DefaultParagraphFont"/>
    <w:link w:val="BalloonText"/>
    <w:uiPriority w:val="99"/>
    <w:semiHidden/>
    <w:rsid w:val="002B1AA0"/>
    <w:rPr>
      <w:rFonts w:ascii="Tahoma" w:hAnsi="Tahoma" w:cs="Tahoma"/>
      <w:sz w:val="16"/>
      <w:szCs w:val="16"/>
      <w:lang w:val="de-DE"/>
    </w:rPr>
  </w:style>
  <w:style w:type="paragraph" w:customStyle="1" w:styleId="2ETHUntertitelSchwarz">
    <w:name w:val="___2_ETH_Untertitel Schwarz"/>
    <w:basedOn w:val="1ETHTitel"/>
    <w:next w:val="Normal"/>
    <w:rsid w:val="008D4F42"/>
    <w:pPr>
      <w:tabs>
        <w:tab w:val="left" w:pos="482"/>
        <w:tab w:val="left" w:pos="5822"/>
        <w:tab w:val="right" w:pos="7524"/>
      </w:tabs>
    </w:pPr>
    <w:rPr>
      <w:rFonts w:eastAsia="Times New Roman"/>
      <w:sz w:val="18"/>
      <w:lang w:val="en-US" w:eastAsia="en-US"/>
    </w:rPr>
  </w:style>
  <w:style w:type="paragraph" w:customStyle="1" w:styleId="2ETHUntertitelGrau">
    <w:name w:val="___2_ETH_Untertitel Grau"/>
    <w:basedOn w:val="2ETHUntertitelSchwarz"/>
    <w:rsid w:val="008D4F42"/>
    <w:rPr>
      <w:bCs/>
      <w:color w:val="626262"/>
    </w:rPr>
  </w:style>
  <w:style w:type="paragraph" w:customStyle="1" w:styleId="2ETHUntertitelSchwarzNummeriert">
    <w:name w:val="___2_ETH_Untertitel Schwarz Nummeriert"/>
    <w:basedOn w:val="2ETHUntertitelSchwarz"/>
    <w:autoRedefine/>
    <w:rsid w:val="008D4F42"/>
    <w:pPr>
      <w:numPr>
        <w:numId w:val="4"/>
      </w:numPr>
      <w:pBdr>
        <w:top w:val="single" w:sz="4" w:space="5" w:color="606060"/>
      </w:pBdr>
      <w:spacing w:before="240"/>
    </w:pPr>
    <w:rPr>
      <w:bCs/>
    </w:rPr>
  </w:style>
  <w:style w:type="paragraph" w:customStyle="1" w:styleId="3ETHTrennlinie">
    <w:name w:val="___3_ETH_Trennlinie"/>
    <w:basedOn w:val="Normal"/>
    <w:rsid w:val="008D4F42"/>
    <w:pPr>
      <w:pBdr>
        <w:top w:val="single" w:sz="4" w:space="1" w:color="606060"/>
      </w:pBdr>
      <w:tabs>
        <w:tab w:val="center" w:pos="710"/>
        <w:tab w:val="left" w:pos="5822"/>
        <w:tab w:val="right" w:pos="7526"/>
      </w:tabs>
      <w:spacing w:before="360" w:after="360" w:line="312" w:lineRule="auto"/>
      <w:jc w:val="both"/>
    </w:pPr>
    <w:rPr>
      <w:rFonts w:ascii="Tahoma" w:hAnsi="Tahoma"/>
      <w:noProof/>
      <w:sz w:val="18"/>
      <w:lang w:val="en-US" w:eastAsia="en-US"/>
    </w:rPr>
  </w:style>
  <w:style w:type="paragraph" w:customStyle="1" w:styleId="3ETHSignatur">
    <w:name w:val="___3_ETH_Signatur"/>
    <w:basedOn w:val="Normal"/>
    <w:autoRedefine/>
    <w:rsid w:val="008D4F42"/>
    <w:pPr>
      <w:tabs>
        <w:tab w:val="center" w:pos="710"/>
      </w:tabs>
      <w:spacing w:before="1080" w:line="312" w:lineRule="auto"/>
      <w:jc w:val="both"/>
    </w:pPr>
    <w:rPr>
      <w:rFonts w:ascii="Tahoma" w:hAnsi="Tahoma"/>
      <w:noProof/>
      <w:color w:val="FF0000"/>
      <w:sz w:val="18"/>
      <w:lang w:val="en-US" w:eastAsia="en-US"/>
    </w:rPr>
  </w:style>
  <w:style w:type="character" w:customStyle="1" w:styleId="3ETHLauftextChar">
    <w:name w:val="___3_ETH_Lauftext Char"/>
    <w:basedOn w:val="DefaultParagraphFont"/>
    <w:link w:val="3ETHLauftext"/>
    <w:rsid w:val="008D4F42"/>
    <w:rPr>
      <w:rFonts w:ascii="Tahoma" w:hAnsi="Tahoma"/>
      <w:noProof/>
      <w:sz w:val="18"/>
    </w:rPr>
  </w:style>
  <w:style w:type="character" w:customStyle="1" w:styleId="4ETHAufzhlungCharChar">
    <w:name w:val="___4_ETH_Aufzählung Char Char"/>
    <w:basedOn w:val="DefaultParagraphFont"/>
    <w:link w:val="4ETHAufzhlung"/>
    <w:rsid w:val="00BD1A11"/>
    <w:rPr>
      <w:rFonts w:ascii="Tahoma" w:hAnsi="Tahoma"/>
      <w:noProof/>
      <w:sz w:val="18"/>
    </w:rPr>
  </w:style>
  <w:style w:type="paragraph" w:customStyle="1" w:styleId="4ETHAufzhlungEingerckt">
    <w:name w:val="___4_ETH_Aufzählung Eingerückt"/>
    <w:basedOn w:val="4ETHAufzhlung"/>
    <w:autoRedefine/>
    <w:rsid w:val="00BD1A11"/>
    <w:pPr>
      <w:numPr>
        <w:numId w:val="7"/>
      </w:numPr>
      <w:tabs>
        <w:tab w:val="clear" w:pos="700"/>
        <w:tab w:val="clear" w:pos="5822"/>
        <w:tab w:val="clear" w:pos="7526"/>
        <w:tab w:val="num" w:pos="1134"/>
      </w:tabs>
      <w:ind w:left="993" w:hanging="426"/>
      <w:jc w:val="both"/>
    </w:pPr>
    <w:rPr>
      <w:rFonts w:eastAsia="Times New Roman"/>
      <w:lang w:val="en-US" w:eastAsia="en-US"/>
    </w:rPr>
  </w:style>
  <w:style w:type="paragraph" w:styleId="DocumentMap">
    <w:name w:val="Document Map"/>
    <w:basedOn w:val="Normal"/>
    <w:link w:val="DocumentMapChar"/>
    <w:uiPriority w:val="99"/>
    <w:semiHidden/>
    <w:unhideWhenUsed/>
    <w:rsid w:val="00306DE3"/>
    <w:rPr>
      <w:rFonts w:ascii="Times New Roman" w:hAnsi="Times New Roman"/>
      <w:szCs w:val="24"/>
    </w:rPr>
  </w:style>
  <w:style w:type="character" w:customStyle="1" w:styleId="DocumentMapChar">
    <w:name w:val="Document Map Char"/>
    <w:basedOn w:val="DefaultParagraphFont"/>
    <w:link w:val="DocumentMap"/>
    <w:uiPriority w:val="99"/>
    <w:semiHidden/>
    <w:rsid w:val="00306DE3"/>
    <w:rPr>
      <w:rFonts w:ascii="Times New Roman" w:hAnsi="Times New Roman"/>
      <w:sz w:val="24"/>
      <w:szCs w:val="24"/>
      <w:lang w:val="de-DE"/>
    </w:rPr>
  </w:style>
  <w:style w:type="paragraph" w:styleId="ListParagraph">
    <w:name w:val="List Paragraph"/>
    <w:basedOn w:val="Normal"/>
    <w:uiPriority w:val="34"/>
    <w:qFormat/>
    <w:rsid w:val="005A6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lorian:Downloads:2.%20Offer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HD:Users:florian:Downloads:2. Offerte.dotx</Template>
  <TotalTime>0</TotalTime>
  <Pages>3</Pages>
  <Words>429</Words>
  <Characters>2450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Haupttitel des Schreibens</vt:lpstr>
    </vt:vector>
  </TitlesOfParts>
  <Company>Designwerft GmbH</Company>
  <LinksUpToDate>false</LinksUpToDate>
  <CharactersWithSpaces>2874</CharactersWithSpaces>
  <SharedDoc>false</SharedDoc>
  <HLinks>
    <vt:vector size="24" baseType="variant">
      <vt:variant>
        <vt:i4>1179694</vt:i4>
      </vt:variant>
      <vt:variant>
        <vt:i4>-1</vt:i4>
      </vt:variant>
      <vt:variant>
        <vt:i4>2050</vt:i4>
      </vt:variant>
      <vt:variant>
        <vt:i4>1</vt:i4>
      </vt:variant>
      <vt:variant>
        <vt:lpwstr>:::5_Ressourcen:2_Bilder:Briefpapier_Adressbl#32B7EC.tif</vt:lpwstr>
      </vt:variant>
      <vt:variant>
        <vt:lpwstr/>
      </vt:variant>
      <vt:variant>
        <vt:i4>3342384</vt:i4>
      </vt:variant>
      <vt:variant>
        <vt:i4>-1</vt:i4>
      </vt:variant>
      <vt:variant>
        <vt:i4>2051</vt:i4>
      </vt:variant>
      <vt:variant>
        <vt:i4>1</vt:i4>
      </vt:variant>
      <vt:variant>
        <vt:lpwstr>:::5_Ressourcen:2_Bilder:Claim_400ppi.tif</vt:lpwstr>
      </vt:variant>
      <vt:variant>
        <vt:lpwstr/>
      </vt:variant>
      <vt:variant>
        <vt:i4>3342384</vt:i4>
      </vt:variant>
      <vt:variant>
        <vt:i4>-1</vt:i4>
      </vt:variant>
      <vt:variant>
        <vt:i4>2055</vt:i4>
      </vt:variant>
      <vt:variant>
        <vt:i4>1</vt:i4>
      </vt:variant>
      <vt:variant>
        <vt:lpwstr>:::5_Ressourcen:2_Bilder:Claim_400ppi.tif</vt:lpwstr>
      </vt:variant>
      <vt:variant>
        <vt:lpwstr/>
      </vt:variant>
      <vt:variant>
        <vt:i4>3145816</vt:i4>
      </vt:variant>
      <vt:variant>
        <vt:i4>-1</vt:i4>
      </vt:variant>
      <vt:variant>
        <vt:i4>2056</vt:i4>
      </vt:variant>
      <vt:variant>
        <vt:i4>1</vt:i4>
      </vt:variant>
      <vt:variant>
        <vt:lpwstr>:::::  CI_Vorlagen:Logos:Jade_Logo:ETH_Adaption_fre:48mm/400ppi.tif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Haupttitel des Schreibens</dc:title>
  <dc:creator>OabhHvUwML@student.ethz.ch</dc:creator>
  <cp:lastModifiedBy>OabhHvUwML@student.ethz.ch</cp:lastModifiedBy>
  <cp:revision>3</cp:revision>
  <cp:lastPrinted>2016-03-17T16:14:00Z</cp:lastPrinted>
  <dcterms:created xsi:type="dcterms:W3CDTF">2016-03-17T16:36:00Z</dcterms:created>
  <dcterms:modified xsi:type="dcterms:W3CDTF">2016-03-17T16:56:00Z</dcterms:modified>
</cp:coreProperties>
</file>