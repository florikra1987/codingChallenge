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2DA41" w14:textId="77777777" w:rsidR="00FA484C" w:rsidRPr="004A0799" w:rsidRDefault="00FA484C" w:rsidP="00306DE3">
      <w:pPr>
        <w:pStyle w:val="3ETHLauftext"/>
        <w:tabs>
          <w:tab w:val="clear" w:pos="710"/>
          <w:tab w:val="center" w:pos="0"/>
        </w:tabs>
        <w:rPr>
          <w:u w:val="double"/>
        </w:rPr>
        <w:sectPr w:rsidR="00FA484C" w:rsidRPr="004A0799">
          <w:headerReference w:type="default" r:id="rId7"/>
          <w:footerReference w:type="default" r:id="rId8"/>
          <w:headerReference w:type="first" r:id="rId9"/>
          <w:footerReference w:type="first" r:id="rId10"/>
          <w:pgSz w:w="11901" w:h="16840"/>
          <w:pgMar w:top="3119" w:right="2552" w:bottom="2268" w:left="1701" w:header="454" w:footer="454" w:gutter="0"/>
          <w:cols w:space="709"/>
          <w:titlePg/>
        </w:sectPr>
      </w:pPr>
      <w:bookmarkStart w:id="2" w:name="_GoBack"/>
      <w:bookmarkEnd w:id="2"/>
    </w:p>
    <w:p w14:paraId="575F0BB9" w14:textId="77777777" w:rsidR="00306DE3" w:rsidRPr="004A0799" w:rsidRDefault="00306DE3" w:rsidP="00306DE3">
      <w:pPr>
        <w:pStyle w:val="3ETHLauftext"/>
        <w:rPr>
          <w:u w:val="double"/>
        </w:rPr>
        <w:sectPr w:rsidR="00306DE3" w:rsidRPr="004A0799" w:rsidSect="00306DE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1" w:h="16840"/>
          <w:pgMar w:top="3119" w:right="2552" w:bottom="2268" w:left="1701" w:header="454" w:footer="454" w:gutter="0"/>
          <w:cols w:space="709"/>
          <w:titlePg/>
        </w:sectPr>
      </w:pPr>
    </w:p>
    <w:p w14:paraId="2005A1DE" w14:textId="0B6C7C7F" w:rsidR="008D4F42" w:rsidRDefault="00CF04B2" w:rsidP="00306DE3">
      <w:pPr>
        <w:pStyle w:val="3ETHLauftext"/>
        <w:outlineLvl w:val="0"/>
      </w:pPr>
      <w:r>
        <w:lastRenderedPageBreak/>
        <w:t>Zu</w:t>
      </w:r>
      <w:r w:rsidR="008D4F42" w:rsidRPr="0016053D">
        <w:t>rich,</w:t>
      </w:r>
      <w:r w:rsidR="005756D8">
        <w:t xml:space="preserve"> 2016 </w:t>
      </w:r>
    </w:p>
    <w:p w14:paraId="31C34217" w14:textId="77777777" w:rsidR="00C92550" w:rsidRPr="0016053D" w:rsidRDefault="00C92550" w:rsidP="00306DE3">
      <w:pPr>
        <w:pStyle w:val="3ETHLauftext"/>
        <w:outlineLvl w:val="0"/>
      </w:pPr>
    </w:p>
    <w:p w14:paraId="4C5CAB67" w14:textId="71BDADC7" w:rsidR="008D4F42" w:rsidRPr="006F4651" w:rsidRDefault="008D757E" w:rsidP="008D757E">
      <w:pPr>
        <w:pStyle w:val="1ETHTitel"/>
        <w:outlineLvl w:val="0"/>
      </w:pPr>
      <w:r>
        <w:t>Coding Challenge I</w:t>
      </w:r>
      <w:r w:rsidR="00D35A21">
        <w:t>I</w:t>
      </w:r>
    </w:p>
    <w:p w14:paraId="593ECF56" w14:textId="77777777" w:rsidR="008D757E" w:rsidRDefault="00306DE3" w:rsidP="008D757E">
      <w:pPr>
        <w:pStyle w:val="2ETHUntertitelSchwarzNummeriert"/>
        <w:tabs>
          <w:tab w:val="clear" w:pos="357"/>
          <w:tab w:val="clear" w:pos="482"/>
          <w:tab w:val="clear" w:pos="5822"/>
          <w:tab w:val="clear" w:pos="7524"/>
        </w:tabs>
      </w:pPr>
      <w:r>
        <w:t>Overview</w:t>
      </w:r>
    </w:p>
    <w:p w14:paraId="189D90C6" w14:textId="3ED6E846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>
        <w:rPr>
          <w:rFonts w:ascii="Tahoma" w:eastAsia="Times New Roman" w:hAnsi="Tahoma"/>
          <w:bCs/>
          <w:noProof/>
          <w:sz w:val="18"/>
          <w:lang w:val="en-US" w:eastAsia="en-US"/>
        </w:rPr>
        <w:br/>
      </w: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You are given an N x N matrix with 0 and 1 values. You can swap any two adjacent rows of the matrix.</w:t>
      </w:r>
    </w:p>
    <w:p w14:paraId="6FC7A9B5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Your goal is to have all the 1 values in the matrix below or on the main diagonal. That is, for each X where 1 ≤ X ≤ N, there must be no 1 values in row X that are to the right of column X.</w:t>
      </w:r>
    </w:p>
    <w:p w14:paraId="59C68448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Return the minimum number of row swaps you need to achieve the goal.</w:t>
      </w:r>
    </w:p>
    <w:p w14:paraId="5599AAF5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2FCD9DFE" w14:textId="14C0A6C7" w:rsidR="00D35A21" w:rsidRPr="00D35A21" w:rsidRDefault="00D35A21" w:rsidP="00D35A21">
      <w:pPr>
        <w:pStyle w:val="2ETHUntertitelSchwarzNummeriert"/>
      </w:pPr>
      <w:r w:rsidRPr="00D35A21">
        <w:t>Input</w:t>
      </w:r>
      <w:r>
        <w:br/>
      </w:r>
    </w:p>
    <w:p w14:paraId="7E32D8F6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The first line of input gives the number of cases, T. T test cases follow.</w:t>
      </w:r>
    </w:p>
    <w:p w14:paraId="7FBA3E57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The first line of each test case has one integer, N. Each of the next N lines contains N characters. Each character is either 0 or 1.</w:t>
      </w:r>
    </w:p>
    <w:p w14:paraId="6785758F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26F67BE1" w14:textId="2BF8C984" w:rsidR="00D35A21" w:rsidRPr="00D35A21" w:rsidRDefault="00D35A21" w:rsidP="00D35A21">
      <w:pPr>
        <w:pStyle w:val="2ETHUntertitelSchwarzNummeriert"/>
      </w:pPr>
      <w:r w:rsidRPr="00D35A21">
        <w:t>Output</w:t>
      </w:r>
    </w:p>
    <w:p w14:paraId="598C2D96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58FB2C58" w14:textId="2B24E77A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For each test case, output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 xml:space="preserve"> 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br/>
      </w:r>
    </w:p>
    <w:p w14:paraId="36E1225B" w14:textId="41D1104E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Case #X: K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br/>
      </w:r>
    </w:p>
    <w:p w14:paraId="75EFD698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where X is the test case number, starting from 1, and K is the minimum number of row swaps needed to have all the 1 values in the matrix below or on the main diagonal.</w:t>
      </w:r>
    </w:p>
    <w:p w14:paraId="0D0887BF" w14:textId="77777777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You are guaranteed that there is a solution for each test case.</w:t>
      </w:r>
    </w:p>
    <w:p w14:paraId="6B5B7E71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1B4C6E0D" w14:textId="075A1EDF" w:rsidR="00D35A21" w:rsidRPr="00D35A21" w:rsidRDefault="00D35A21" w:rsidP="00D35A21">
      <w:pPr>
        <w:pStyle w:val="2ETHUntertitelSchwarzNummeriert"/>
      </w:pPr>
      <w:r w:rsidRPr="00D35A21">
        <w:t>Limits</w:t>
      </w:r>
      <w:r>
        <w:t xml:space="preserve"> and Datasets</w:t>
      </w:r>
      <w:r>
        <w:br/>
      </w:r>
    </w:p>
    <w:p w14:paraId="5E269D05" w14:textId="549E69C9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>
        <w:rPr>
          <w:rFonts w:ascii="Tahoma" w:eastAsia="Times New Roman" w:hAnsi="Tahoma"/>
          <w:bCs/>
          <w:noProof/>
          <w:sz w:val="18"/>
          <w:lang w:val="en-US" w:eastAsia="en-US"/>
        </w:rPr>
        <w:t xml:space="preserve">Limits: 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ab/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ab/>
      </w: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1 ≤ T ≤ 60</w:t>
      </w:r>
    </w:p>
    <w:p w14:paraId="098A64B8" w14:textId="5C4D156D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Small dataset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 xml:space="preserve">: 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ab/>
      </w: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1 ≤ N ≤ 8</w:t>
      </w:r>
    </w:p>
    <w:p w14:paraId="377B9A65" w14:textId="5AA051D8" w:rsidR="00D35A21" w:rsidRP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Large dataset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 xml:space="preserve">: </w:t>
      </w:r>
      <w:r>
        <w:rPr>
          <w:rFonts w:ascii="Tahoma" w:eastAsia="Times New Roman" w:hAnsi="Tahoma"/>
          <w:bCs/>
          <w:noProof/>
          <w:sz w:val="18"/>
          <w:lang w:val="en-US" w:eastAsia="en-US"/>
        </w:rPr>
        <w:tab/>
      </w:r>
      <w:r w:rsidRPr="00D35A21">
        <w:rPr>
          <w:rFonts w:ascii="Tahoma" w:eastAsia="Times New Roman" w:hAnsi="Tahoma"/>
          <w:bCs/>
          <w:noProof/>
          <w:sz w:val="18"/>
          <w:lang w:val="en-US" w:eastAsia="en-US"/>
        </w:rPr>
        <w:t>1 ≤ N ≤ 40</w:t>
      </w:r>
    </w:p>
    <w:p w14:paraId="5370A708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61C69957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1AF5931F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5A19D10B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2B758976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57272E03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151D0122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14C1393D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53BDA25D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2D0AB562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0EDD4426" w14:textId="77777777" w:rsidR="00D35A21" w:rsidRDefault="00D35A21" w:rsidP="00D35A21">
      <w:pPr>
        <w:widowControl w:val="0"/>
        <w:autoSpaceDE w:val="0"/>
        <w:autoSpaceDN w:val="0"/>
        <w:adjustRightInd w:val="0"/>
        <w:rPr>
          <w:rFonts w:ascii="Tahoma" w:eastAsia="Times New Roman" w:hAnsi="Tahoma"/>
          <w:bCs/>
          <w:noProof/>
          <w:sz w:val="18"/>
          <w:lang w:val="en-US" w:eastAsia="en-US"/>
        </w:rPr>
      </w:pPr>
    </w:p>
    <w:p w14:paraId="1BDEE431" w14:textId="4C962E63" w:rsidR="00D35A21" w:rsidRPr="00D35A21" w:rsidRDefault="00D35A21" w:rsidP="00D35A21">
      <w:pPr>
        <w:pStyle w:val="2ETHUntertitelSchwarzNummeriert"/>
      </w:pPr>
      <w:r w:rsidRPr="00D35A21">
        <w:t>Sample</w:t>
      </w:r>
    </w:p>
    <w:p w14:paraId="5935C3FB" w14:textId="28462B63" w:rsidR="00D35A21" w:rsidRPr="008D757E" w:rsidRDefault="00D35A21" w:rsidP="00D35A21">
      <w:pPr>
        <w:pStyle w:val="2ETHUntertitelSchwarzNummeriert"/>
        <w:numPr>
          <w:ilvl w:val="0"/>
          <w:numId w:val="0"/>
        </w:numPr>
        <w:tabs>
          <w:tab w:val="clear" w:pos="482"/>
          <w:tab w:val="clear" w:pos="5822"/>
          <w:tab w:val="clear" w:pos="7524"/>
        </w:tabs>
        <w:rPr>
          <w:b w:val="0"/>
        </w:rPr>
      </w:pPr>
      <w:r>
        <w:rPr>
          <w:b w:val="0"/>
        </w:rPr>
        <w:drawing>
          <wp:inline distT="0" distB="0" distL="0" distR="0" wp14:anchorId="26FB2B5D" wp14:editId="727085B6">
            <wp:extent cx="4856480" cy="2773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17 at 17.49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21" w:rsidRPr="008D757E" w:rsidSect="00FA484C">
      <w:headerReference w:type="first" r:id="rId16"/>
      <w:footerReference w:type="first" r:id="rId17"/>
      <w:type w:val="continuous"/>
      <w:pgSz w:w="11901" w:h="16840"/>
      <w:pgMar w:top="2041" w:right="2552" w:bottom="2268" w:left="1701" w:header="454" w:footer="454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8AA82" w14:textId="77777777" w:rsidR="007B2BCC" w:rsidRDefault="007B2BCC">
      <w:r>
        <w:separator/>
      </w:r>
    </w:p>
  </w:endnote>
  <w:endnote w:type="continuationSeparator" w:id="0">
    <w:p w14:paraId="692EFA24" w14:textId="77777777" w:rsidR="007B2BCC" w:rsidRDefault="007B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4BE79" w14:textId="4711EFF4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7871EE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r w:rsidR="007B2BCC">
      <w:fldChar w:fldCharType="begin"/>
    </w:r>
    <w:r w:rsidR="007B2BCC">
      <w:instrText xml:space="preserve"> NUMPAGES   \* MERGEFORMAT </w:instrText>
    </w:r>
    <w:r w:rsidR="007B2BCC">
      <w:fldChar w:fldCharType="separate"/>
    </w:r>
    <w:r w:rsidR="003D6CF9" w:rsidRPr="003D6CF9">
      <w:rPr>
        <w:sz w:val="14"/>
      </w:rPr>
      <w:t>2</w:t>
    </w:r>
    <w:r w:rsidR="007B2BCC">
      <w:rPr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E0BD7" w14:textId="071B9781" w:rsidR="003D32DE" w:rsidRDefault="003D32DE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D203F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  <w:t xml:space="preserve">Seite </w:t>
    </w: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 w:rsidR="003D6CF9"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>/</w:t>
    </w:r>
    <w:r w:rsidR="007B2BCC">
      <w:fldChar w:fldCharType="begin"/>
    </w:r>
    <w:r w:rsidR="007B2BCC">
      <w:instrText xml:space="preserve"> NUMPAGES   \* MERGEFORMAT </w:instrText>
    </w:r>
    <w:r w:rsidR="007B2BCC">
      <w:fldChar w:fldCharType="separate"/>
    </w:r>
    <w:r w:rsidR="003D6CF9" w:rsidRPr="003D6CF9">
      <w:rPr>
        <w:sz w:val="14"/>
      </w:rPr>
      <w:t>2</w:t>
    </w:r>
    <w:r w:rsidR="007B2BCC">
      <w:rPr>
        <w:sz w:val="14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31752" w14:textId="77777777" w:rsidR="00306DE3" w:rsidRDefault="00306DE3">
    <w:pPr>
      <w:pStyle w:val="3ETHLauftext"/>
      <w:rPr>
        <w:sz w:val="14"/>
      </w:rPr>
    </w:pPr>
    <w:r>
      <w:rPr>
        <w:sz w:val="14"/>
      </w:rPr>
      <w:tab/>
    </w:r>
    <w:r>
      <w:rPr>
        <w:sz w:val="14"/>
      </w:rPr>
      <w:tab/>
    </w:r>
    <w:r>
      <w:rPr>
        <w:sz w:val="14"/>
      </w:rPr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338A8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4CFA9E69" wp14:editId="459BF431">
          <wp:simplePos x="0" y="0"/>
          <wp:positionH relativeFrom="page">
            <wp:posOffset>6185535</wp:posOffset>
          </wp:positionH>
          <wp:positionV relativeFrom="page">
            <wp:posOffset>8101330</wp:posOffset>
          </wp:positionV>
          <wp:extent cx="1034415" cy="96520"/>
          <wp:effectExtent l="19050" t="0" r="0" b="0"/>
          <wp:wrapNone/>
          <wp:docPr id="11" name="Picture 11" descr="Claim_400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aim_400p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415" cy="96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0448A" w14:textId="77777777" w:rsidR="007B2BCC" w:rsidRDefault="007B2BCC">
      <w:r>
        <w:separator/>
      </w:r>
    </w:p>
  </w:footnote>
  <w:footnote w:type="continuationSeparator" w:id="0">
    <w:p w14:paraId="0E5A798B" w14:textId="77777777" w:rsidR="007B2BCC" w:rsidRDefault="007B2B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E9F02" w14:textId="321CF073" w:rsidR="003D32DE" w:rsidRPr="006C7AB1" w:rsidRDefault="003D32DE" w:rsidP="00A64710">
    <w:pPr>
      <w:rPr>
        <w:rFonts w:ascii="Times New Roman" w:hAnsi="Times New Roman"/>
      </w:rPr>
    </w:pPr>
    <w:ins w:id="0" w:author="Ferdinand Metzler" w:date="2015-12-07T20:01:00Z">
      <w:r>
        <w:rPr>
          <w:noProof/>
          <w:lang w:val="en-US" w:eastAsia="en-US"/>
        </w:rPr>
        <w:drawing>
          <wp:inline distT="0" distB="0" distL="0" distR="0" wp14:anchorId="1B4149D1" wp14:editId="32B988D4">
            <wp:extent cx="1422891" cy="339653"/>
            <wp:effectExtent l="0" t="0" r="0" b="0"/>
            <wp:docPr id="20" name="Picture 20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68F5D747" w14:textId="55C3B79F" w:rsidR="003D32DE" w:rsidRPr="006C7AB1" w:rsidRDefault="003D32DE" w:rsidP="00A64710">
    <w:pPr>
      <w:ind w:hanging="851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2053C" w14:textId="77777777" w:rsidR="003D32DE" w:rsidRDefault="003D32DE" w:rsidP="006C7AB1">
    <w:pPr>
      <w:pStyle w:val="Header"/>
      <w:rPr>
        <w:rFonts w:ascii="Times New Roman" w:hAnsi="Times New Roman"/>
        <w:lang w:val="de-CH"/>
      </w:rPr>
    </w:pPr>
  </w:p>
  <w:p w14:paraId="43EFACC2" w14:textId="1DA71130" w:rsidR="003D32DE" w:rsidRPr="006C7AB1" w:rsidRDefault="003D32DE" w:rsidP="00A64710">
    <w:pPr>
      <w:pStyle w:val="Header"/>
      <w:rPr>
        <w:lang w:val="de-CH"/>
      </w:rPr>
    </w:pPr>
    <w:ins w:id="1" w:author="Ferdinand Metzler" w:date="2015-12-07T20:02:00Z">
      <w:r>
        <w:rPr>
          <w:noProof/>
          <w:lang w:val="en-US" w:eastAsia="en-US"/>
        </w:rPr>
        <w:drawing>
          <wp:inline distT="0" distB="0" distL="0" distR="0" wp14:anchorId="2D4B20D3" wp14:editId="363715F2">
            <wp:extent cx="1422891" cy="339653"/>
            <wp:effectExtent l="0" t="0" r="0" b="0"/>
            <wp:docPr id="2" name="Picture 2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D2132" w14:textId="77777777" w:rsidR="00306DE3" w:rsidRPr="006C7AB1" w:rsidRDefault="00306DE3" w:rsidP="00A64710">
    <w:pPr>
      <w:rPr>
        <w:rFonts w:ascii="Times New Roman" w:hAnsi="Times New Roman"/>
      </w:rPr>
    </w:pPr>
    <w:ins w:id="3" w:author="Ferdinand Metzler" w:date="2015-12-07T20:01:00Z">
      <w:r>
        <w:rPr>
          <w:noProof/>
          <w:lang w:val="en-US" w:eastAsia="en-US"/>
        </w:rPr>
        <w:drawing>
          <wp:inline distT="0" distB="0" distL="0" distR="0" wp14:anchorId="657D00A3" wp14:editId="078E5E83">
            <wp:extent cx="1422891" cy="339653"/>
            <wp:effectExtent l="0" t="0" r="0" b="0"/>
            <wp:docPr id="1" name="Picture 1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  <w:p w14:paraId="548F275F" w14:textId="77777777" w:rsidR="00306DE3" w:rsidRPr="006C7AB1" w:rsidRDefault="00306DE3" w:rsidP="00A64710">
    <w:pPr>
      <w:ind w:hanging="851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BC3CC" w14:textId="77777777" w:rsidR="00306DE3" w:rsidRDefault="00306DE3" w:rsidP="006C7AB1">
    <w:pPr>
      <w:pStyle w:val="Header"/>
      <w:rPr>
        <w:rFonts w:ascii="Times New Roman" w:hAnsi="Times New Roman"/>
        <w:lang w:val="de-CH"/>
      </w:rPr>
    </w:pPr>
  </w:p>
  <w:p w14:paraId="34E338E9" w14:textId="77777777" w:rsidR="00306DE3" w:rsidRPr="006C7AB1" w:rsidRDefault="00306DE3" w:rsidP="00A64710">
    <w:pPr>
      <w:pStyle w:val="Header"/>
      <w:rPr>
        <w:lang w:val="de-CH"/>
      </w:rPr>
    </w:pPr>
    <w:ins w:id="4" w:author="Ferdinand Metzler" w:date="2015-12-07T20:02:00Z">
      <w:r>
        <w:rPr>
          <w:noProof/>
          <w:lang w:val="en-US" w:eastAsia="en-US"/>
        </w:rPr>
        <w:drawing>
          <wp:inline distT="0" distB="0" distL="0" distR="0" wp14:anchorId="7BCC6D47" wp14:editId="6C8924A4">
            <wp:extent cx="1422891" cy="339653"/>
            <wp:effectExtent l="0" t="0" r="0" b="0"/>
            <wp:docPr id="4" name="Picture 4" descr="Macintosh HD:Users:apple:Google Drive:APTUS AG:14 - Corporate Identity:logo:fision_logo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ple:Google Drive:APTUS AG:14 - Corporate Identity:logo:fision_logo_black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891" cy="33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ins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D612" w14:textId="77777777" w:rsidR="003D32DE" w:rsidRDefault="003D32DE"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BE7C450" wp14:editId="5562DE65">
          <wp:simplePos x="0" y="0"/>
          <wp:positionH relativeFrom="page">
            <wp:posOffset>575945</wp:posOffset>
          </wp:positionH>
          <wp:positionV relativeFrom="page">
            <wp:posOffset>504190</wp:posOffset>
          </wp:positionV>
          <wp:extent cx="1612900" cy="279400"/>
          <wp:effectExtent l="0" t="0" r="6350" b="6350"/>
          <wp:wrapNone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27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26F19"/>
    <w:multiLevelType w:val="hybridMultilevel"/>
    <w:tmpl w:val="9162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91894"/>
    <w:multiLevelType w:val="multilevel"/>
    <w:tmpl w:val="CD304082"/>
    <w:lvl w:ilvl="0">
      <w:start w:val="1"/>
      <w:numFmt w:val="bullet"/>
      <w:pStyle w:val="4ETHAufzhlungEingerck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">
    <w:nsid w:val="31DB4CC7"/>
    <w:multiLevelType w:val="hybridMultilevel"/>
    <w:tmpl w:val="44FC0E64"/>
    <w:lvl w:ilvl="0" w:tplc="C064693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D9368D64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DBE686F0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290612A4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7F52F6DA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90F0C0C4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9DBA9680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5AB448AA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200AA20E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32F23D52"/>
    <w:multiLevelType w:val="multilevel"/>
    <w:tmpl w:val="38D24B9C"/>
    <w:lvl w:ilvl="0">
      <w:start w:val="1"/>
      <w:numFmt w:val="decimal"/>
      <w:pStyle w:val="2ETHUntertitelSchwarzNummeriert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">
    <w:nsid w:val="37AF6B06"/>
    <w:multiLevelType w:val="hybridMultilevel"/>
    <w:tmpl w:val="BA364BA8"/>
    <w:lvl w:ilvl="0" w:tplc="E41A72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A637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A8FC4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EA6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806D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B1767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44B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8C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3AD20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8984C46"/>
    <w:multiLevelType w:val="hybridMultilevel"/>
    <w:tmpl w:val="C1B4BC42"/>
    <w:lvl w:ilvl="0" w:tplc="C9987382">
      <w:numFmt w:val="bullet"/>
      <w:lvlText w:val=""/>
      <w:lvlJc w:val="left"/>
      <w:pPr>
        <w:ind w:left="4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4D10202B"/>
    <w:multiLevelType w:val="multilevel"/>
    <w:tmpl w:val="3A92588C"/>
    <w:lvl w:ilvl="0">
      <w:start w:val="1"/>
      <w:numFmt w:val="bullet"/>
      <w:lvlText w:val="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b/>
        <w:i w:val="0"/>
        <w:color w:val="626262"/>
      </w:rPr>
    </w:lvl>
    <w:lvl w:ilvl="1">
      <w:start w:val="1"/>
      <w:numFmt w:val="bullet"/>
      <w:lvlText w:val="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b/>
        <w:i w:val="0"/>
        <w:color w:val="606060"/>
        <w:sz w:val="18"/>
      </w:rPr>
    </w:lvl>
    <w:lvl w:ilvl="2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color w:val="606060"/>
      </w:rPr>
    </w:lvl>
    <w:lvl w:ilvl="3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7">
    <w:nsid w:val="61A53DBB"/>
    <w:multiLevelType w:val="hybridMultilevel"/>
    <w:tmpl w:val="7D0255A6"/>
    <w:lvl w:ilvl="0" w:tplc="0DF6D1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B273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880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36E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3EB8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F22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8A4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07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1AE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7E7722"/>
    <w:multiLevelType w:val="hybridMultilevel"/>
    <w:tmpl w:val="3C7017F2"/>
    <w:lvl w:ilvl="0" w:tplc="652824FE">
      <w:start w:val="1"/>
      <w:numFmt w:val="bullet"/>
      <w:lvlText w:val="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3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attachedTemplate r:id="rId1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B2"/>
    <w:rsid w:val="00026FB7"/>
    <w:rsid w:val="00091FA0"/>
    <w:rsid w:val="000B2076"/>
    <w:rsid w:val="000D1461"/>
    <w:rsid w:val="0011296E"/>
    <w:rsid w:val="00161E0B"/>
    <w:rsid w:val="002731C5"/>
    <w:rsid w:val="002B18BC"/>
    <w:rsid w:val="002B1AA0"/>
    <w:rsid w:val="002B74F2"/>
    <w:rsid w:val="00306DE3"/>
    <w:rsid w:val="00337C16"/>
    <w:rsid w:val="00385CB3"/>
    <w:rsid w:val="003D32DE"/>
    <w:rsid w:val="003D6CF9"/>
    <w:rsid w:val="004A0799"/>
    <w:rsid w:val="004C2D14"/>
    <w:rsid w:val="004C4357"/>
    <w:rsid w:val="005210FB"/>
    <w:rsid w:val="00530A41"/>
    <w:rsid w:val="005756D8"/>
    <w:rsid w:val="00591937"/>
    <w:rsid w:val="00596635"/>
    <w:rsid w:val="005A10EA"/>
    <w:rsid w:val="005A60E0"/>
    <w:rsid w:val="005A7EDF"/>
    <w:rsid w:val="00616D03"/>
    <w:rsid w:val="006A0553"/>
    <w:rsid w:val="006A5B11"/>
    <w:rsid w:val="006C7AB1"/>
    <w:rsid w:val="006D6776"/>
    <w:rsid w:val="006E2F01"/>
    <w:rsid w:val="006E4E91"/>
    <w:rsid w:val="00720699"/>
    <w:rsid w:val="007330B1"/>
    <w:rsid w:val="007871EE"/>
    <w:rsid w:val="007B0046"/>
    <w:rsid w:val="007B2BCC"/>
    <w:rsid w:val="008203A3"/>
    <w:rsid w:val="008461DF"/>
    <w:rsid w:val="0088509B"/>
    <w:rsid w:val="0088600D"/>
    <w:rsid w:val="008C5FE1"/>
    <w:rsid w:val="008D4F42"/>
    <w:rsid w:val="008D757E"/>
    <w:rsid w:val="00906209"/>
    <w:rsid w:val="0098268E"/>
    <w:rsid w:val="00A26B61"/>
    <w:rsid w:val="00A27BA3"/>
    <w:rsid w:val="00A41491"/>
    <w:rsid w:val="00A64710"/>
    <w:rsid w:val="00A65154"/>
    <w:rsid w:val="00AC37A0"/>
    <w:rsid w:val="00B61E50"/>
    <w:rsid w:val="00BB0B0A"/>
    <w:rsid w:val="00BD1A11"/>
    <w:rsid w:val="00BE279C"/>
    <w:rsid w:val="00BF2758"/>
    <w:rsid w:val="00C633E3"/>
    <w:rsid w:val="00C92550"/>
    <w:rsid w:val="00CF04B2"/>
    <w:rsid w:val="00D35A21"/>
    <w:rsid w:val="00D511BC"/>
    <w:rsid w:val="00D53ACC"/>
    <w:rsid w:val="00DC4335"/>
    <w:rsid w:val="00DD6F58"/>
    <w:rsid w:val="00DE0B5F"/>
    <w:rsid w:val="00E545D0"/>
    <w:rsid w:val="00E80EAB"/>
    <w:rsid w:val="00ED4BFF"/>
    <w:rsid w:val="00F51B71"/>
    <w:rsid w:val="00F958A6"/>
    <w:rsid w:val="00FA484C"/>
    <w:rsid w:val="00F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BF6D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4C"/>
    <w:rPr>
      <w:sz w:val="24"/>
      <w:lang w:val="de-DE"/>
    </w:rPr>
  </w:style>
  <w:style w:type="paragraph" w:styleId="Heading1">
    <w:name w:val="heading 1"/>
    <w:basedOn w:val="Normal"/>
    <w:next w:val="Normal"/>
    <w:qFormat/>
    <w:rsid w:val="00FA484C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THTitel">
    <w:name w:val="___1_ETH_Titel"/>
    <w:next w:val="Normal"/>
    <w:rsid w:val="00FA484C"/>
    <w:pPr>
      <w:spacing w:line="336" w:lineRule="auto"/>
    </w:pPr>
    <w:rPr>
      <w:rFonts w:ascii="Tahoma" w:hAnsi="Tahoma"/>
      <w:b/>
      <w:noProof/>
      <w:sz w:val="22"/>
    </w:rPr>
  </w:style>
  <w:style w:type="paragraph" w:customStyle="1" w:styleId="2ETHUntertitel">
    <w:name w:val="___2_ETH_Untertitel"/>
    <w:basedOn w:val="1ETHTitel"/>
    <w:next w:val="Normal"/>
    <w:rsid w:val="00FA484C"/>
    <w:pPr>
      <w:tabs>
        <w:tab w:val="left" w:pos="482"/>
        <w:tab w:val="left" w:pos="5822"/>
        <w:tab w:val="right" w:pos="7524"/>
      </w:tabs>
    </w:pPr>
    <w:rPr>
      <w:sz w:val="18"/>
    </w:rPr>
  </w:style>
  <w:style w:type="paragraph" w:customStyle="1" w:styleId="3ETHLauftext">
    <w:name w:val="___3_ETH_Lauftext"/>
    <w:link w:val="3ETHLauftextChar"/>
    <w:rsid w:val="00FA484C"/>
    <w:pPr>
      <w:tabs>
        <w:tab w:val="center" w:pos="710"/>
        <w:tab w:val="left" w:pos="5822"/>
        <w:tab w:val="right" w:pos="7526"/>
      </w:tabs>
      <w:spacing w:line="312" w:lineRule="auto"/>
    </w:pPr>
    <w:rPr>
      <w:rFonts w:ascii="Tahoma" w:hAnsi="Tahoma"/>
      <w:noProof/>
      <w:sz w:val="18"/>
    </w:rPr>
  </w:style>
  <w:style w:type="paragraph" w:customStyle="1" w:styleId="4ETHAufzhlung">
    <w:name w:val="___4_ETH_Aufzählung"/>
    <w:basedOn w:val="3ETHLauftext"/>
    <w:link w:val="4ETHAufzhlungCharChar"/>
    <w:rsid w:val="00FA484C"/>
    <w:pPr>
      <w:tabs>
        <w:tab w:val="num" w:pos="284"/>
      </w:tabs>
      <w:ind w:left="284" w:hanging="284"/>
    </w:pPr>
  </w:style>
  <w:style w:type="paragraph" w:styleId="Header">
    <w:name w:val="header"/>
    <w:basedOn w:val="Normal"/>
    <w:link w:val="Head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EAB"/>
    <w:rPr>
      <w:sz w:val="24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E80E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EAB"/>
    <w:rPr>
      <w:sz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AA0"/>
    <w:rPr>
      <w:rFonts w:ascii="Tahoma" w:hAnsi="Tahoma" w:cs="Tahoma"/>
      <w:sz w:val="16"/>
      <w:szCs w:val="16"/>
      <w:lang w:val="de-DE"/>
    </w:rPr>
  </w:style>
  <w:style w:type="paragraph" w:customStyle="1" w:styleId="2ETHUntertitelSchwarz">
    <w:name w:val="___2_ETH_Untertitel Schwarz"/>
    <w:basedOn w:val="1ETHTitel"/>
    <w:next w:val="Normal"/>
    <w:rsid w:val="008D4F42"/>
    <w:pPr>
      <w:tabs>
        <w:tab w:val="left" w:pos="482"/>
        <w:tab w:val="left" w:pos="5822"/>
        <w:tab w:val="right" w:pos="7524"/>
      </w:tabs>
    </w:pPr>
    <w:rPr>
      <w:rFonts w:eastAsia="Times New Roman"/>
      <w:sz w:val="18"/>
      <w:lang w:val="en-US" w:eastAsia="en-US"/>
    </w:rPr>
  </w:style>
  <w:style w:type="paragraph" w:customStyle="1" w:styleId="2ETHUntertitelGrau">
    <w:name w:val="___2_ETH_Untertitel Grau"/>
    <w:basedOn w:val="2ETHUntertitelSchwarz"/>
    <w:rsid w:val="008D4F42"/>
    <w:rPr>
      <w:bCs/>
      <w:color w:val="626262"/>
    </w:rPr>
  </w:style>
  <w:style w:type="paragraph" w:customStyle="1" w:styleId="2ETHUntertitelSchwarzNummeriert">
    <w:name w:val="___2_ETH_Untertitel Schwarz Nummeriert"/>
    <w:basedOn w:val="2ETHUntertitelSchwarz"/>
    <w:autoRedefine/>
    <w:rsid w:val="008D4F42"/>
    <w:pPr>
      <w:numPr>
        <w:numId w:val="4"/>
      </w:numPr>
      <w:pBdr>
        <w:top w:val="single" w:sz="4" w:space="5" w:color="606060"/>
      </w:pBdr>
      <w:spacing w:before="240"/>
    </w:pPr>
    <w:rPr>
      <w:bCs/>
    </w:rPr>
  </w:style>
  <w:style w:type="paragraph" w:customStyle="1" w:styleId="3ETHTrennlinie">
    <w:name w:val="___3_ETH_Trennlinie"/>
    <w:basedOn w:val="Normal"/>
    <w:rsid w:val="008D4F42"/>
    <w:pPr>
      <w:pBdr>
        <w:top w:val="single" w:sz="4" w:space="1" w:color="606060"/>
      </w:pBdr>
      <w:tabs>
        <w:tab w:val="center" w:pos="710"/>
        <w:tab w:val="left" w:pos="5822"/>
        <w:tab w:val="right" w:pos="7526"/>
      </w:tabs>
      <w:spacing w:before="360" w:after="360" w:line="312" w:lineRule="auto"/>
      <w:jc w:val="both"/>
    </w:pPr>
    <w:rPr>
      <w:rFonts w:ascii="Tahoma" w:hAnsi="Tahoma"/>
      <w:noProof/>
      <w:sz w:val="18"/>
      <w:lang w:val="en-US" w:eastAsia="en-US"/>
    </w:rPr>
  </w:style>
  <w:style w:type="paragraph" w:customStyle="1" w:styleId="3ETHSignatur">
    <w:name w:val="___3_ETH_Signatur"/>
    <w:basedOn w:val="Normal"/>
    <w:autoRedefine/>
    <w:rsid w:val="008D4F42"/>
    <w:pPr>
      <w:tabs>
        <w:tab w:val="center" w:pos="710"/>
      </w:tabs>
      <w:spacing w:before="1080" w:line="312" w:lineRule="auto"/>
      <w:jc w:val="both"/>
    </w:pPr>
    <w:rPr>
      <w:rFonts w:ascii="Tahoma" w:hAnsi="Tahoma"/>
      <w:noProof/>
      <w:color w:val="FF0000"/>
      <w:sz w:val="18"/>
      <w:lang w:val="en-US" w:eastAsia="en-US"/>
    </w:rPr>
  </w:style>
  <w:style w:type="character" w:customStyle="1" w:styleId="3ETHLauftextChar">
    <w:name w:val="___3_ETH_Lauftext Char"/>
    <w:basedOn w:val="DefaultParagraphFont"/>
    <w:link w:val="3ETHLauftext"/>
    <w:rsid w:val="008D4F42"/>
    <w:rPr>
      <w:rFonts w:ascii="Tahoma" w:hAnsi="Tahoma"/>
      <w:noProof/>
      <w:sz w:val="18"/>
    </w:rPr>
  </w:style>
  <w:style w:type="character" w:customStyle="1" w:styleId="4ETHAufzhlungCharChar">
    <w:name w:val="___4_ETH_Aufzählung Char Char"/>
    <w:basedOn w:val="DefaultParagraphFont"/>
    <w:link w:val="4ETHAufzhlung"/>
    <w:rsid w:val="00BD1A11"/>
    <w:rPr>
      <w:rFonts w:ascii="Tahoma" w:hAnsi="Tahoma"/>
      <w:noProof/>
      <w:sz w:val="18"/>
    </w:rPr>
  </w:style>
  <w:style w:type="paragraph" w:customStyle="1" w:styleId="4ETHAufzhlungEingerckt">
    <w:name w:val="___4_ETH_Aufzählung Eingerückt"/>
    <w:basedOn w:val="4ETHAufzhlung"/>
    <w:autoRedefine/>
    <w:rsid w:val="00BD1A11"/>
    <w:pPr>
      <w:numPr>
        <w:numId w:val="7"/>
      </w:numPr>
      <w:tabs>
        <w:tab w:val="clear" w:pos="700"/>
        <w:tab w:val="clear" w:pos="5822"/>
        <w:tab w:val="clear" w:pos="7526"/>
        <w:tab w:val="num" w:pos="1134"/>
      </w:tabs>
      <w:ind w:left="993" w:hanging="426"/>
      <w:jc w:val="both"/>
    </w:pPr>
    <w:rPr>
      <w:rFonts w:eastAsia="Times New Roman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6DE3"/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6DE3"/>
    <w:rPr>
      <w:rFonts w:ascii="Times New Roman" w:hAnsi="Times New Roman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5A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lorian:Downloads:2.%20Offer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HD:Users:florian:Downloads:2. Offerte.dotx</Template>
  <TotalTime>12</TotalTime>
  <Pages>2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Haupttitel des Schreibens</vt:lpstr>
    </vt:vector>
  </TitlesOfParts>
  <Company>Designwerft GmbH</Company>
  <LinksUpToDate>false</LinksUpToDate>
  <CharactersWithSpaces>1020</CharactersWithSpaces>
  <SharedDoc>false</SharedDoc>
  <HLinks>
    <vt:vector size="24" baseType="variant">
      <vt:variant>
        <vt:i4>1179694</vt:i4>
      </vt:variant>
      <vt:variant>
        <vt:i4>-1</vt:i4>
      </vt:variant>
      <vt:variant>
        <vt:i4>2050</vt:i4>
      </vt:variant>
      <vt:variant>
        <vt:i4>1</vt:i4>
      </vt:variant>
      <vt:variant>
        <vt:lpwstr>:::5_Ressourcen:2_Bilder:Briefpapier_Adressbl#32B7EC.tif</vt:lpwstr>
      </vt:variant>
      <vt:variant>
        <vt:lpwstr/>
      </vt:variant>
      <vt:variant>
        <vt:i4>3342384</vt:i4>
      </vt:variant>
      <vt:variant>
        <vt:i4>-1</vt:i4>
      </vt:variant>
      <vt:variant>
        <vt:i4>2051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3342384</vt:i4>
      </vt:variant>
      <vt:variant>
        <vt:i4>-1</vt:i4>
      </vt:variant>
      <vt:variant>
        <vt:i4>2055</vt:i4>
      </vt:variant>
      <vt:variant>
        <vt:i4>1</vt:i4>
      </vt:variant>
      <vt:variant>
        <vt:lpwstr>:::5_Ressourcen:2_Bilder:Claim_400ppi.tif</vt:lpwstr>
      </vt:variant>
      <vt:variant>
        <vt:lpwstr/>
      </vt:variant>
      <vt:variant>
        <vt:i4>3145816</vt:i4>
      </vt:variant>
      <vt:variant>
        <vt:i4>-1</vt:i4>
      </vt:variant>
      <vt:variant>
        <vt:i4>2056</vt:i4>
      </vt:variant>
      <vt:variant>
        <vt:i4>1</vt:i4>
      </vt:variant>
      <vt:variant>
        <vt:lpwstr>:::::  CI_Vorlagen:Logos:Jade_Logo:ETH_Adaption_fre:48mm/400ppi.tif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Haupttitel des Schreibens</dc:title>
  <dc:creator>OabhHvUwML@student.ethz.ch</dc:creator>
  <cp:lastModifiedBy>OabhHvUwML@student.ethz.ch</cp:lastModifiedBy>
  <cp:revision>5</cp:revision>
  <cp:lastPrinted>2016-03-17T17:15:00Z</cp:lastPrinted>
  <dcterms:created xsi:type="dcterms:W3CDTF">2016-03-17T16:46:00Z</dcterms:created>
  <dcterms:modified xsi:type="dcterms:W3CDTF">2016-03-17T17:15:00Z</dcterms:modified>
</cp:coreProperties>
</file>